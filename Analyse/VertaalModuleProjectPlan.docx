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0" w:name="_Toc327581040"/>
      <w:r w:rsidRPr="00D3014E">
        <w:rPr>
          <w:b/>
          <w:sz w:val="72"/>
        </w:rPr>
        <w:t>Projectplan</w:t>
      </w:r>
      <w:bookmarkEnd w:id="0"/>
    </w:p>
    <w:p w14:paraId="3C3BB5A3" w14:textId="77777777" w:rsidR="00B01BF3" w:rsidRPr="00492252" w:rsidRDefault="00B01BF3" w:rsidP="00B01BF3"/>
    <w:p w14:paraId="3C3BB5A4" w14:textId="06B83798" w:rsidR="00B01BF3" w:rsidRPr="00D3014E" w:rsidRDefault="00CF5DBE" w:rsidP="00B01BF3">
      <w:pPr>
        <w:ind w:right="-1"/>
        <w:jc w:val="center"/>
        <w:rPr>
          <w:b/>
          <w:i/>
          <w:sz w:val="52"/>
        </w:rPr>
      </w:pPr>
      <w:bookmarkStart w:id="1" w:name="_Toc327581041"/>
      <w:r>
        <w:rPr>
          <w:b/>
          <w:i/>
          <w:sz w:val="52"/>
        </w:rPr>
        <w:t>Vertaal module</w:t>
      </w:r>
    </w:p>
    <w:p w14:paraId="3C3BB5A5" w14:textId="77777777" w:rsidR="00B01BF3" w:rsidRPr="00D3014E" w:rsidRDefault="00B01BF3" w:rsidP="00B01BF3">
      <w:pPr>
        <w:rPr>
          <w:i/>
        </w:rPr>
      </w:pPr>
    </w:p>
    <w:bookmarkEnd w:id="1"/>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23EF68A4" w:rsidR="00B01BF3" w:rsidRPr="00D3014E" w:rsidRDefault="00CF5DBE" w:rsidP="00B01BF3">
      <w:pPr>
        <w:ind w:right="-1"/>
        <w:jc w:val="center"/>
        <w:rPr>
          <w:i/>
          <w:sz w:val="52"/>
        </w:rPr>
      </w:pPr>
      <w:r>
        <w:rPr>
          <w:i/>
          <w:sz w:val="52"/>
        </w:rPr>
        <w:t>Performation</w:t>
      </w:r>
    </w:p>
    <w:p w14:paraId="3C3BB5A9" w14:textId="0FD87CD2" w:rsidR="00B01BF3" w:rsidRPr="00D3014E" w:rsidRDefault="00CF5DBE" w:rsidP="00B01BF3">
      <w:pPr>
        <w:ind w:right="-1"/>
        <w:jc w:val="center"/>
        <w:rPr>
          <w:b/>
          <w:i/>
          <w:sz w:val="28"/>
        </w:rPr>
      </w:pPr>
      <w:r>
        <w:rPr>
          <w:b/>
          <w:i/>
          <w:sz w:val="28"/>
        </w:rPr>
        <w:t>Weert</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AD" w14:textId="77777777" w:rsidR="00B01BF3" w:rsidRPr="00492252" w:rsidRDefault="00B01BF3" w:rsidP="00B01BF3"/>
    <w:p w14:paraId="3C3BB5AE" w14:textId="77777777" w:rsidR="00B01BF3" w:rsidRDefault="00B01BF3" w:rsidP="00B01BF3"/>
    <w:p w14:paraId="66485A04" w14:textId="6841178C" w:rsidR="00F6002B" w:rsidRPr="0020253B" w:rsidRDefault="001400ED" w:rsidP="001400ED">
      <w:pPr>
        <w:shd w:val="clear" w:color="auto" w:fill="D9D9D9" w:themeFill="background1" w:themeFillShade="D9"/>
        <w:rPr>
          <w:i/>
          <w:sz w:val="16"/>
          <w:szCs w:val="16"/>
        </w:rPr>
      </w:pPr>
      <w:r>
        <w:rPr>
          <w:sz w:val="16"/>
          <w:szCs w:val="16"/>
        </w:rPr>
        <w:t>&lt;&lt;</w:t>
      </w:r>
      <w:r w:rsidR="0020253B" w:rsidRPr="0020253B">
        <w:t xml:space="preserve"> </w:t>
      </w:r>
      <w:r w:rsidR="0020253B" w:rsidRPr="0020253B">
        <w:rPr>
          <w:i/>
          <w:sz w:val="16"/>
          <w:szCs w:val="16"/>
        </w:rPr>
        <w:t>Het projectdocument schrijf je als overeenkomst tussen jou en je opdrachtgever. Hierin leg je afspraken vast betreffende de opdracht en laat je zien dat je begrijpt wat de vraag is van je opdrachtgever. Ook geef je aan hoe je de opdracht gaat aanpakken, waarom je daarvoor kiest en wat daarvan het eindresultaat is.</w:t>
      </w:r>
    </w:p>
    <w:p w14:paraId="598A6A0C" w14:textId="77777777" w:rsidR="00F6002B" w:rsidRPr="0020253B" w:rsidRDefault="00F6002B" w:rsidP="001400ED">
      <w:pPr>
        <w:shd w:val="clear" w:color="auto" w:fill="D9D9D9" w:themeFill="background1" w:themeFillShade="D9"/>
        <w:rPr>
          <w:i/>
          <w:sz w:val="16"/>
          <w:szCs w:val="16"/>
        </w:rPr>
      </w:pPr>
    </w:p>
    <w:p w14:paraId="3C3BB5B0" w14:textId="468FEA5A" w:rsidR="0094479F" w:rsidRPr="001400ED" w:rsidRDefault="00C12BA3" w:rsidP="001400ED">
      <w:pPr>
        <w:shd w:val="clear" w:color="auto" w:fill="D9D9D9" w:themeFill="background1" w:themeFillShade="D9"/>
        <w:rPr>
          <w:i/>
          <w:sz w:val="16"/>
          <w:szCs w:val="16"/>
        </w:rPr>
      </w:pPr>
      <w:r w:rsidRPr="001400ED">
        <w:rPr>
          <w:i/>
          <w:sz w:val="16"/>
          <w:szCs w:val="16"/>
        </w:rPr>
        <w:t xml:space="preserve">Deze template kun je gebruiken voor alle projecten – hoofdstukken of onderdelen die niet van toepassing zijn voor het specifieke project (bv. </w:t>
      </w:r>
      <w:r w:rsidR="00AE4D1E">
        <w:rPr>
          <w:i/>
          <w:sz w:val="16"/>
          <w:szCs w:val="16"/>
        </w:rPr>
        <w:t>het</w:t>
      </w:r>
      <w:r w:rsidRPr="001400ED">
        <w:rPr>
          <w:i/>
          <w:sz w:val="16"/>
          <w:szCs w:val="16"/>
        </w:rPr>
        <w:t xml:space="preserve"> hoofdstuk </w:t>
      </w:r>
      <w:r w:rsidR="00AE4D1E">
        <w:rPr>
          <w:i/>
          <w:sz w:val="16"/>
          <w:szCs w:val="16"/>
        </w:rPr>
        <w:t xml:space="preserve">Testen en Configuratiemanagement </w:t>
      </w:r>
      <w:r w:rsidRPr="001400ED">
        <w:rPr>
          <w:i/>
          <w:sz w:val="16"/>
          <w:szCs w:val="16"/>
        </w:rPr>
        <w:t xml:space="preserve">voor </w:t>
      </w:r>
      <w:r w:rsidR="00AE4D1E">
        <w:rPr>
          <w:i/>
          <w:sz w:val="16"/>
          <w:szCs w:val="16"/>
        </w:rPr>
        <w:t>niet-software</w:t>
      </w:r>
      <w:r w:rsidRPr="001400ED">
        <w:rPr>
          <w:i/>
          <w:sz w:val="16"/>
          <w:szCs w:val="16"/>
        </w:rPr>
        <w:t>opdracht</w:t>
      </w:r>
      <w:r w:rsidR="00AE4D1E">
        <w:rPr>
          <w:i/>
          <w:sz w:val="16"/>
          <w:szCs w:val="16"/>
        </w:rPr>
        <w:t>en</w:t>
      </w:r>
      <w:r w:rsidRPr="001400ED">
        <w:rPr>
          <w:i/>
          <w:sz w:val="16"/>
          <w:szCs w:val="16"/>
        </w:rPr>
        <w:t xml:space="preserve">) kun je weglaten. </w:t>
      </w:r>
    </w:p>
    <w:p w14:paraId="3C3BB5B1" w14:textId="77777777" w:rsidR="00763466" w:rsidRPr="001400ED" w:rsidRDefault="00763466" w:rsidP="001400ED">
      <w:pPr>
        <w:shd w:val="clear" w:color="auto" w:fill="D9D9D9" w:themeFill="background1" w:themeFillShade="D9"/>
      </w:pPr>
      <w:r w:rsidRPr="001400ED">
        <w:rPr>
          <w:i/>
          <w:sz w:val="16"/>
          <w:szCs w:val="16"/>
        </w:rPr>
        <w:t xml:space="preserve">Teksten in </w:t>
      </w:r>
      <w:r w:rsidR="001400ED" w:rsidRPr="001400ED">
        <w:rPr>
          <w:i/>
          <w:sz w:val="16"/>
          <w:szCs w:val="16"/>
        </w:rPr>
        <w:t>&lt;&lt;</w:t>
      </w:r>
      <w:r w:rsidRPr="001400ED">
        <w:rPr>
          <w:i/>
          <w:sz w:val="16"/>
          <w:szCs w:val="16"/>
        </w:rPr>
        <w:t>italic</w:t>
      </w:r>
      <w:r w:rsidR="001400ED" w:rsidRPr="001400ED">
        <w:rPr>
          <w:i/>
          <w:sz w:val="16"/>
          <w:szCs w:val="16"/>
        </w:rPr>
        <w:t>&gt;&gt;</w:t>
      </w:r>
      <w:r w:rsidRPr="001400ED">
        <w:rPr>
          <w:i/>
          <w:sz w:val="16"/>
          <w:szCs w:val="16"/>
        </w:rPr>
        <w:t xml:space="preserve"> zijn ter informatie wat er in elke sectie moet komen te staan en verwijder je uit het einddocument</w:t>
      </w:r>
    </w:p>
    <w:p w14:paraId="4908AEF4" w14:textId="77777777" w:rsidR="008E6A7B" w:rsidRDefault="008E6A7B" w:rsidP="001400ED">
      <w:pPr>
        <w:shd w:val="clear" w:color="auto" w:fill="D9D9D9" w:themeFill="background1" w:themeFillShade="D9"/>
        <w:rPr>
          <w:i/>
          <w:sz w:val="16"/>
          <w:szCs w:val="16"/>
        </w:rPr>
      </w:pPr>
    </w:p>
    <w:p w14:paraId="3C3BB5B2" w14:textId="468B7172" w:rsidR="00B01BF3" w:rsidRPr="00492252" w:rsidRDefault="008E6A7B" w:rsidP="001400ED">
      <w:pPr>
        <w:shd w:val="clear" w:color="auto" w:fill="D9D9D9" w:themeFill="background1" w:themeFillShade="D9"/>
      </w:pPr>
      <w:r w:rsidRPr="008E6A7B">
        <w:rPr>
          <w:i/>
          <w:sz w:val="16"/>
          <w:szCs w:val="16"/>
        </w:rPr>
        <w:t xml:space="preserve">Belangrijk </w:t>
      </w:r>
      <w:r>
        <w:rPr>
          <w:i/>
          <w:sz w:val="16"/>
          <w:szCs w:val="16"/>
        </w:rPr>
        <w:t>is</w:t>
      </w:r>
      <w:r w:rsidRPr="008E6A7B">
        <w:rPr>
          <w:i/>
          <w:sz w:val="16"/>
          <w:szCs w:val="16"/>
        </w:rPr>
        <w:t xml:space="preserve"> dat dit document er netjes en verzorgd uitziet. Dat betekent minimaal dat het foutloos is en dat deze er qua lay-out uitziet zoals </w:t>
      </w:r>
      <w:r>
        <w:rPr>
          <w:i/>
          <w:sz w:val="16"/>
          <w:szCs w:val="16"/>
        </w:rPr>
        <w:t xml:space="preserve">gebruikelijk binnen jouw IT-richting (bv </w:t>
      </w:r>
      <w:r w:rsidRPr="008E6A7B">
        <w:rPr>
          <w:i/>
          <w:sz w:val="16"/>
          <w:szCs w:val="16"/>
        </w:rPr>
        <w:t>media</w:t>
      </w:r>
      <w:r>
        <w:rPr>
          <w:i/>
          <w:sz w:val="16"/>
          <w:szCs w:val="16"/>
        </w:rPr>
        <w:t xml:space="preserve"> </w:t>
      </w:r>
      <w:r w:rsidRPr="008E6A7B">
        <w:rPr>
          <w:i/>
          <w:sz w:val="16"/>
          <w:szCs w:val="16"/>
        </w:rPr>
        <w:t>design</w:t>
      </w:r>
      <w:r>
        <w:rPr>
          <w:i/>
          <w:sz w:val="16"/>
          <w:szCs w:val="16"/>
        </w:rPr>
        <w:t>)</w:t>
      </w:r>
      <w:r w:rsidRPr="008E6A7B">
        <w:rPr>
          <w:i/>
          <w:sz w:val="16"/>
          <w:szCs w:val="16"/>
        </w:rPr>
        <w:t xml:space="preserve"> mag verwachten. Het projectdocument bepaalt mede de eerste indruk dus besteed daar aa</w:t>
      </w:r>
      <w:r>
        <w:rPr>
          <w:i/>
          <w:sz w:val="16"/>
          <w:szCs w:val="16"/>
        </w:rPr>
        <w:t>ndacht aan. Schrijf ook niet onnodig veel details in het document</w:t>
      </w:r>
      <w:r w:rsidRPr="008E6A7B">
        <w:rPr>
          <w:i/>
          <w:sz w:val="16"/>
          <w:szCs w:val="16"/>
        </w:rPr>
        <w:t>.</w:t>
      </w:r>
    </w:p>
    <w:p w14:paraId="3C3BB5B3" w14:textId="77777777" w:rsidR="00B01BF3" w:rsidRPr="0020253B" w:rsidRDefault="001400ED" w:rsidP="001400ED">
      <w:pPr>
        <w:shd w:val="clear" w:color="auto" w:fill="D9D9D9" w:themeFill="background1" w:themeFillShade="D9"/>
        <w:rPr>
          <w:i/>
          <w:sz w:val="16"/>
        </w:rPr>
      </w:pPr>
      <w:r w:rsidRPr="0020253B">
        <w:rPr>
          <w:i/>
          <w:sz w:val="16"/>
        </w:rPr>
        <w:t>&gt;&gt;</w:t>
      </w:r>
    </w:p>
    <w:p w14:paraId="3C3BB5B4" w14:textId="77777777" w:rsidR="00B01BF3" w:rsidRPr="00492252" w:rsidRDefault="00B01BF3"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46D8D5F0"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CF5DBE">
              <w:rPr>
                <w:rFonts w:cs="Arial"/>
                <w:b/>
                <w:color w:val="353F49"/>
                <w:szCs w:val="20"/>
              </w:rPr>
              <w:t>15/2/2023</w:t>
            </w:r>
          </w:p>
        </w:tc>
      </w:tr>
      <w:tr w:rsidR="00B01BF3" w:rsidRPr="004060B7" w14:paraId="3C3BB5C3" w14:textId="77777777" w:rsidTr="0094479F">
        <w:trPr>
          <w:trHeight w:val="283"/>
        </w:trPr>
        <w:tc>
          <w:tcPr>
            <w:tcW w:w="9323" w:type="dxa"/>
            <w:shd w:val="clear" w:color="auto" w:fill="auto"/>
            <w:vAlign w:val="center"/>
          </w:tcPr>
          <w:p w14:paraId="3C3BB5C2" w14:textId="3D16EC22"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CF5DBE">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1E4CD296"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p>
        </w:tc>
      </w:tr>
      <w:tr w:rsidR="00C12BA3" w:rsidRPr="004060B7" w14:paraId="3C3BB5C9" w14:textId="77777777" w:rsidTr="0094479F">
        <w:trPr>
          <w:trHeight w:val="283"/>
        </w:trPr>
        <w:tc>
          <w:tcPr>
            <w:tcW w:w="9323" w:type="dxa"/>
            <w:shd w:val="clear" w:color="auto" w:fill="auto"/>
            <w:vAlign w:val="center"/>
          </w:tcPr>
          <w:p w14:paraId="3C3BB5C8" w14:textId="688E7E2A"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CF5DBE">
              <w:rPr>
                <w:rFonts w:cs="Arial"/>
                <w:b/>
                <w:color w:val="353F49"/>
                <w:szCs w:val="20"/>
              </w:rPr>
              <w:t>Francois Haan</w:t>
            </w:r>
          </w:p>
        </w:tc>
      </w:tr>
    </w:tbl>
    <w:p w14:paraId="3C3BB5CA" w14:textId="77777777" w:rsidR="00B01BF3" w:rsidRDefault="00B01BF3" w:rsidP="00B01BF3"/>
    <w:p w14:paraId="3C3BB5CB" w14:textId="77777777" w:rsidR="0094479F" w:rsidRDefault="0094479F" w:rsidP="00B01BF3"/>
    <w:p w14:paraId="3C3BB5CC" w14:textId="77777777" w:rsidR="00B01BF3" w:rsidRDefault="00B01BF3" w:rsidP="00B01BF3">
      <w:pPr>
        <w:spacing w:after="200" w:line="276" w:lineRule="auto"/>
        <w:rPr>
          <w:iCs/>
          <w:sz w:val="22"/>
        </w:rPr>
      </w:pPr>
      <w:r>
        <w:rPr>
          <w:i/>
        </w:rPr>
        <w:br w:type="page"/>
      </w:r>
    </w:p>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5E2022D9" w:rsidR="00B01BF3" w:rsidRPr="00492252" w:rsidRDefault="00CF5DBE" w:rsidP="00B01BF3">
            <w:pPr>
              <w:pStyle w:val="Tabelbody"/>
            </w:pPr>
            <w:bookmarkStart w:id="2" w:name="Start"/>
            <w:bookmarkEnd w:id="2"/>
            <w:r>
              <w:t>1.0</w:t>
            </w:r>
          </w:p>
        </w:tc>
        <w:tc>
          <w:tcPr>
            <w:tcW w:w="1276" w:type="dxa"/>
          </w:tcPr>
          <w:p w14:paraId="3C3BB5D6" w14:textId="37DA2C9B" w:rsidR="00B01BF3" w:rsidRPr="00492252" w:rsidRDefault="00CF5DBE" w:rsidP="00B01BF3">
            <w:pPr>
              <w:pStyle w:val="Tabelbody"/>
            </w:pPr>
            <w:r>
              <w:t>15/</w:t>
            </w:r>
            <w:r w:rsidR="00507C24">
              <w:t>0</w:t>
            </w:r>
            <w:r>
              <w:t>2/2023</w:t>
            </w:r>
          </w:p>
        </w:tc>
        <w:tc>
          <w:tcPr>
            <w:tcW w:w="1701" w:type="dxa"/>
          </w:tcPr>
          <w:p w14:paraId="3C3BB5D7" w14:textId="1A67CB55" w:rsidR="00B01BF3" w:rsidRPr="00492252" w:rsidRDefault="00CF5DBE" w:rsidP="00B01BF3">
            <w:pPr>
              <w:pStyle w:val="Tabelbody"/>
            </w:pPr>
            <w:r>
              <w:t>Francois Haan</w:t>
            </w:r>
          </w:p>
        </w:tc>
        <w:tc>
          <w:tcPr>
            <w:tcW w:w="3402" w:type="dxa"/>
          </w:tcPr>
          <w:p w14:paraId="3C3BB5D8" w14:textId="4A92E210" w:rsidR="00B01BF3" w:rsidRPr="00492252" w:rsidRDefault="00CF5DBE" w:rsidP="00B01BF3">
            <w:pPr>
              <w:pStyle w:val="Tabelbody"/>
            </w:pPr>
            <w:r>
              <w:t>1</w:t>
            </w:r>
            <w:r w:rsidRPr="00CF5DBE">
              <w:rPr>
                <w:vertAlign w:val="superscript"/>
              </w:rPr>
              <w:t>ste</w:t>
            </w:r>
            <w:r>
              <w:t xml:space="preserve"> versie</w:t>
            </w:r>
          </w:p>
        </w:tc>
        <w:tc>
          <w:tcPr>
            <w:tcW w:w="1843" w:type="dxa"/>
          </w:tcPr>
          <w:p w14:paraId="3C3BB5D9" w14:textId="4F89A289" w:rsidR="00B01BF3" w:rsidRPr="00492252" w:rsidRDefault="00E94379" w:rsidP="00B01BF3">
            <w:pPr>
              <w:pStyle w:val="Tabelbody"/>
            </w:pPr>
            <w:r>
              <w:t>Klaar</w:t>
            </w:r>
          </w:p>
        </w:tc>
      </w:tr>
      <w:tr w:rsidR="00B01BF3" w:rsidRPr="00492252" w14:paraId="3C3BB5E0" w14:textId="77777777" w:rsidTr="00B01BF3">
        <w:trPr>
          <w:trHeight w:val="340"/>
        </w:trPr>
        <w:tc>
          <w:tcPr>
            <w:tcW w:w="1134" w:type="dxa"/>
          </w:tcPr>
          <w:p w14:paraId="3C3BB5DB" w14:textId="07B38CDD" w:rsidR="00B01BF3" w:rsidRPr="00492252" w:rsidRDefault="00E94379" w:rsidP="00B01BF3">
            <w:pPr>
              <w:pStyle w:val="Tabelbody"/>
            </w:pPr>
            <w:r>
              <w:t>1.1</w:t>
            </w:r>
          </w:p>
        </w:tc>
        <w:tc>
          <w:tcPr>
            <w:tcW w:w="1276" w:type="dxa"/>
          </w:tcPr>
          <w:p w14:paraId="3C3BB5DC" w14:textId="73CE7778" w:rsidR="00B01BF3" w:rsidRPr="00492252" w:rsidRDefault="00E94379" w:rsidP="00B01BF3">
            <w:pPr>
              <w:pStyle w:val="Tabelbody"/>
            </w:pPr>
            <w:r>
              <w:t>21/02/2023</w:t>
            </w:r>
          </w:p>
        </w:tc>
        <w:tc>
          <w:tcPr>
            <w:tcW w:w="1701" w:type="dxa"/>
          </w:tcPr>
          <w:p w14:paraId="3C3BB5DD" w14:textId="6A6FD7C3" w:rsidR="00B01BF3" w:rsidRPr="00492252" w:rsidRDefault="00E94379" w:rsidP="00B01BF3">
            <w:pPr>
              <w:pStyle w:val="Tabelbody"/>
            </w:pPr>
            <w:r>
              <w:t>Francois Haan</w:t>
            </w:r>
          </w:p>
        </w:tc>
        <w:tc>
          <w:tcPr>
            <w:tcW w:w="3402" w:type="dxa"/>
          </w:tcPr>
          <w:p w14:paraId="3C3BB5DE" w14:textId="43C96C55" w:rsidR="00B01BF3" w:rsidRPr="00492252" w:rsidRDefault="00E94379" w:rsidP="00B01BF3">
            <w:pPr>
              <w:pStyle w:val="Tabelbody"/>
            </w:pPr>
            <w:r>
              <w:t>Verder definiëren opdracht</w:t>
            </w:r>
          </w:p>
        </w:tc>
        <w:tc>
          <w:tcPr>
            <w:tcW w:w="1843" w:type="dxa"/>
          </w:tcPr>
          <w:p w14:paraId="3C3BB5DF" w14:textId="1A2A187B" w:rsidR="00B01BF3" w:rsidRPr="00492252" w:rsidRDefault="004E04B5" w:rsidP="00B01BF3">
            <w:pPr>
              <w:pStyle w:val="Tabelbody"/>
            </w:pPr>
            <w:r>
              <w:t>Klaar</w:t>
            </w:r>
          </w:p>
        </w:tc>
      </w:tr>
      <w:tr w:rsidR="00B01BF3" w:rsidRPr="00492252" w14:paraId="3C3BB5E6" w14:textId="77777777" w:rsidTr="00B01BF3">
        <w:trPr>
          <w:trHeight w:val="340"/>
        </w:trPr>
        <w:tc>
          <w:tcPr>
            <w:tcW w:w="1134" w:type="dxa"/>
          </w:tcPr>
          <w:p w14:paraId="3C3BB5E1" w14:textId="1097AC3B" w:rsidR="00B01BF3" w:rsidRPr="00492252" w:rsidRDefault="008A671F" w:rsidP="00B01BF3">
            <w:pPr>
              <w:pStyle w:val="Tabelbody"/>
            </w:pPr>
            <w:r>
              <w:t>1.2</w:t>
            </w:r>
          </w:p>
        </w:tc>
        <w:tc>
          <w:tcPr>
            <w:tcW w:w="1276" w:type="dxa"/>
          </w:tcPr>
          <w:p w14:paraId="3C3BB5E2" w14:textId="7AB53323" w:rsidR="00B01BF3" w:rsidRPr="00492252" w:rsidRDefault="008A671F" w:rsidP="00B01BF3">
            <w:pPr>
              <w:pStyle w:val="Tabelbody"/>
            </w:pPr>
            <w:r>
              <w:t>27/02/2023</w:t>
            </w:r>
          </w:p>
        </w:tc>
        <w:tc>
          <w:tcPr>
            <w:tcW w:w="1701" w:type="dxa"/>
          </w:tcPr>
          <w:p w14:paraId="3C3BB5E3" w14:textId="54463874" w:rsidR="00B01BF3" w:rsidRPr="00492252" w:rsidRDefault="008A671F" w:rsidP="00B01BF3">
            <w:pPr>
              <w:pStyle w:val="Tabelbody"/>
            </w:pPr>
            <w:r>
              <w:t>Francois Haan</w:t>
            </w:r>
          </w:p>
        </w:tc>
        <w:tc>
          <w:tcPr>
            <w:tcW w:w="3402" w:type="dxa"/>
          </w:tcPr>
          <w:p w14:paraId="3C3BB5E4" w14:textId="099517C8" w:rsidR="00B01BF3" w:rsidRPr="00492252" w:rsidRDefault="008A671F" w:rsidP="00B01BF3">
            <w:pPr>
              <w:pStyle w:val="Tabelbody"/>
            </w:pPr>
            <w:r>
              <w:t>Complete 1</w:t>
            </w:r>
            <w:r w:rsidRPr="008A671F">
              <w:rPr>
                <w:vertAlign w:val="superscript"/>
              </w:rPr>
              <w:t>ste</w:t>
            </w:r>
            <w:r>
              <w:t xml:space="preserve"> versie</w:t>
            </w:r>
          </w:p>
        </w:tc>
        <w:tc>
          <w:tcPr>
            <w:tcW w:w="1843" w:type="dxa"/>
          </w:tcPr>
          <w:p w14:paraId="3C3BB5E5" w14:textId="40DE9313" w:rsidR="00B01BF3" w:rsidRPr="00492252" w:rsidRDefault="008A671F" w:rsidP="00B01BF3">
            <w:pPr>
              <w:pStyle w:val="Tabelbody"/>
            </w:pPr>
            <w:r>
              <w:t>Klaar</w:t>
            </w:r>
          </w:p>
        </w:tc>
      </w:tr>
      <w:tr w:rsidR="00865FA8" w:rsidRPr="00492252" w14:paraId="4F4B4436" w14:textId="77777777" w:rsidTr="00B01BF3">
        <w:trPr>
          <w:trHeight w:val="340"/>
        </w:trPr>
        <w:tc>
          <w:tcPr>
            <w:tcW w:w="1134" w:type="dxa"/>
          </w:tcPr>
          <w:p w14:paraId="49121242" w14:textId="77A1B2FF" w:rsidR="00865FA8" w:rsidRPr="00492252" w:rsidRDefault="001405CA" w:rsidP="00B01BF3">
            <w:pPr>
              <w:pStyle w:val="Tabelbody"/>
            </w:pPr>
            <w:r>
              <w:t>1.3</w:t>
            </w:r>
          </w:p>
        </w:tc>
        <w:tc>
          <w:tcPr>
            <w:tcW w:w="1276" w:type="dxa"/>
          </w:tcPr>
          <w:p w14:paraId="55533801" w14:textId="023E5919" w:rsidR="00865FA8" w:rsidRPr="00492252" w:rsidRDefault="001405CA" w:rsidP="00B01BF3">
            <w:pPr>
              <w:pStyle w:val="Tabelbody"/>
            </w:pPr>
            <w:r>
              <w:t>08/03/2023</w:t>
            </w:r>
          </w:p>
        </w:tc>
        <w:tc>
          <w:tcPr>
            <w:tcW w:w="1701" w:type="dxa"/>
          </w:tcPr>
          <w:p w14:paraId="749869E2" w14:textId="726DFD50" w:rsidR="00865FA8" w:rsidRPr="00492252" w:rsidRDefault="001405CA" w:rsidP="00B01BF3">
            <w:pPr>
              <w:pStyle w:val="Tabelbody"/>
            </w:pPr>
            <w:r>
              <w:t>Francois Haan</w:t>
            </w:r>
          </w:p>
        </w:tc>
        <w:tc>
          <w:tcPr>
            <w:tcW w:w="3402" w:type="dxa"/>
          </w:tcPr>
          <w:p w14:paraId="1622F60B" w14:textId="1F2C936C" w:rsidR="00865FA8" w:rsidRPr="00492252" w:rsidRDefault="001405CA" w:rsidP="00B01BF3">
            <w:pPr>
              <w:pStyle w:val="Tabelbody"/>
            </w:pPr>
            <w:r>
              <w:t xml:space="preserve">Zinopzet en verduidelijken van teksten </w:t>
            </w:r>
          </w:p>
        </w:tc>
        <w:tc>
          <w:tcPr>
            <w:tcW w:w="1843" w:type="dxa"/>
          </w:tcPr>
          <w:p w14:paraId="5645D00C" w14:textId="44888935" w:rsidR="00865FA8" w:rsidRPr="00492252" w:rsidRDefault="00A158FE" w:rsidP="00B01BF3">
            <w:pPr>
              <w:pStyle w:val="Tabelbody"/>
            </w:pPr>
            <w:r>
              <w:t>Klaar</w:t>
            </w:r>
          </w:p>
        </w:tc>
      </w:tr>
      <w:tr w:rsidR="00EB0F99" w:rsidRPr="00492252" w14:paraId="340CE3A3" w14:textId="77777777" w:rsidTr="00B01BF3">
        <w:trPr>
          <w:trHeight w:val="340"/>
        </w:trPr>
        <w:tc>
          <w:tcPr>
            <w:tcW w:w="1134" w:type="dxa"/>
          </w:tcPr>
          <w:p w14:paraId="1BAC9597" w14:textId="6D7B87F6" w:rsidR="00EB0F99" w:rsidRDefault="00EB0F99" w:rsidP="00B01BF3">
            <w:pPr>
              <w:pStyle w:val="Tabelbody"/>
            </w:pPr>
            <w:r>
              <w:t>1.3.1</w:t>
            </w:r>
          </w:p>
        </w:tc>
        <w:tc>
          <w:tcPr>
            <w:tcW w:w="1276" w:type="dxa"/>
          </w:tcPr>
          <w:p w14:paraId="46F38C2F" w14:textId="69C356AB" w:rsidR="00EB0F99" w:rsidRDefault="00EB0F99" w:rsidP="00B01BF3">
            <w:pPr>
              <w:pStyle w:val="Tabelbody"/>
            </w:pPr>
            <w:r>
              <w:t>08/03/2023</w:t>
            </w:r>
          </w:p>
        </w:tc>
        <w:tc>
          <w:tcPr>
            <w:tcW w:w="1701" w:type="dxa"/>
          </w:tcPr>
          <w:p w14:paraId="0855C81C" w14:textId="1903DD90" w:rsidR="00EB0F99" w:rsidRDefault="00EB0F99" w:rsidP="00B01BF3">
            <w:pPr>
              <w:pStyle w:val="Tabelbody"/>
            </w:pPr>
            <w:r>
              <w:t>Francois Haan</w:t>
            </w:r>
          </w:p>
        </w:tc>
        <w:tc>
          <w:tcPr>
            <w:tcW w:w="3402" w:type="dxa"/>
          </w:tcPr>
          <w:p w14:paraId="5DEA9643" w14:textId="4081A54B" w:rsidR="00EB0F99" w:rsidRDefault="00EB0F99" w:rsidP="00B01BF3">
            <w:pPr>
              <w:pStyle w:val="Tabelbody"/>
            </w:pPr>
            <w:r>
              <w:t>Spelfout verbeteren</w:t>
            </w:r>
          </w:p>
        </w:tc>
        <w:tc>
          <w:tcPr>
            <w:tcW w:w="1843" w:type="dxa"/>
          </w:tcPr>
          <w:p w14:paraId="0B937C1C" w14:textId="7D31A242" w:rsidR="00EB0F99" w:rsidRDefault="00E23723" w:rsidP="00B01BF3">
            <w:pPr>
              <w:pStyle w:val="Tabelbody"/>
            </w:pPr>
            <w:r>
              <w:t>Kl</w:t>
            </w:r>
            <w:r w:rsidR="00EB0F99">
              <w:t>aar</w:t>
            </w:r>
          </w:p>
        </w:tc>
      </w:tr>
      <w:tr w:rsidR="004D0C31" w:rsidRPr="00492252" w14:paraId="733FEC8E" w14:textId="77777777" w:rsidTr="00B01BF3">
        <w:trPr>
          <w:trHeight w:val="340"/>
        </w:trPr>
        <w:tc>
          <w:tcPr>
            <w:tcW w:w="1134" w:type="dxa"/>
          </w:tcPr>
          <w:p w14:paraId="126441AF" w14:textId="4E68745E" w:rsidR="004D0C31" w:rsidRDefault="004D0C31" w:rsidP="00B01BF3">
            <w:pPr>
              <w:pStyle w:val="Tabelbody"/>
            </w:pPr>
            <w:r>
              <w:t>1.4</w:t>
            </w:r>
          </w:p>
        </w:tc>
        <w:tc>
          <w:tcPr>
            <w:tcW w:w="1276" w:type="dxa"/>
          </w:tcPr>
          <w:p w14:paraId="2B3880C3" w14:textId="5506F71F" w:rsidR="004D0C31" w:rsidRDefault="004D0C31" w:rsidP="00B01BF3">
            <w:pPr>
              <w:pStyle w:val="Tabelbody"/>
            </w:pPr>
            <w:r>
              <w:t>16/03/2023</w:t>
            </w:r>
          </w:p>
        </w:tc>
        <w:tc>
          <w:tcPr>
            <w:tcW w:w="1701" w:type="dxa"/>
          </w:tcPr>
          <w:p w14:paraId="31B0766F" w14:textId="1A0C8190" w:rsidR="004D0C31" w:rsidRDefault="004D0C31" w:rsidP="00B01BF3">
            <w:pPr>
              <w:pStyle w:val="Tabelbody"/>
            </w:pPr>
            <w:r>
              <w:t>Francois Haan</w:t>
            </w:r>
          </w:p>
        </w:tc>
        <w:tc>
          <w:tcPr>
            <w:tcW w:w="3402" w:type="dxa"/>
          </w:tcPr>
          <w:p w14:paraId="59BC3FA3" w14:textId="347E8789" w:rsidR="004D0C31" w:rsidRDefault="004D0C31" w:rsidP="00B01BF3">
            <w:pPr>
              <w:pStyle w:val="Tabelbody"/>
            </w:pPr>
            <w:r>
              <w:t>Verwerken feedback docentbegeleider &amp; bedrijfsbegeleider</w:t>
            </w:r>
            <w:r w:rsidR="0015590D">
              <w:t xml:space="preserve"> namelijk het verbeteren van zinnen, zinsopbouw en het verbeteren van het plan van aanpak en de grove opdeling van het project. </w:t>
            </w:r>
            <w:r w:rsidR="00FA344D">
              <w:t>En aanpassingen binnen de context en het doel van het project.</w:t>
            </w:r>
          </w:p>
        </w:tc>
        <w:tc>
          <w:tcPr>
            <w:tcW w:w="1843" w:type="dxa"/>
          </w:tcPr>
          <w:p w14:paraId="25E23CB7" w14:textId="4CC55676" w:rsidR="004D0C31" w:rsidRDefault="00E23723" w:rsidP="00B01BF3">
            <w:pPr>
              <w:pStyle w:val="Tabelbody"/>
            </w:pPr>
            <w:r>
              <w:t>Klaar</w:t>
            </w:r>
          </w:p>
        </w:tc>
      </w:tr>
      <w:tr w:rsidR="00885207" w:rsidRPr="00492252" w14:paraId="37F32276" w14:textId="77777777" w:rsidTr="00B01BF3">
        <w:trPr>
          <w:trHeight w:val="340"/>
        </w:trPr>
        <w:tc>
          <w:tcPr>
            <w:tcW w:w="1134" w:type="dxa"/>
          </w:tcPr>
          <w:p w14:paraId="4A51FA79" w14:textId="16A55A3C" w:rsidR="00885207" w:rsidRDefault="00E23723" w:rsidP="00B01BF3">
            <w:pPr>
              <w:pStyle w:val="Tabelbody"/>
            </w:pPr>
            <w:r>
              <w:t>1.5</w:t>
            </w:r>
          </w:p>
        </w:tc>
        <w:tc>
          <w:tcPr>
            <w:tcW w:w="1276" w:type="dxa"/>
          </w:tcPr>
          <w:p w14:paraId="4602DF54" w14:textId="4C820428" w:rsidR="00885207" w:rsidRDefault="00E23723" w:rsidP="00B01BF3">
            <w:pPr>
              <w:pStyle w:val="Tabelbody"/>
            </w:pPr>
            <w:r>
              <w:t>21/03/2023</w:t>
            </w:r>
          </w:p>
        </w:tc>
        <w:tc>
          <w:tcPr>
            <w:tcW w:w="1701" w:type="dxa"/>
          </w:tcPr>
          <w:p w14:paraId="773E7E84" w14:textId="32047B27" w:rsidR="00885207" w:rsidRDefault="00E23723" w:rsidP="00B01BF3">
            <w:pPr>
              <w:pStyle w:val="Tabelbody"/>
            </w:pPr>
            <w:r>
              <w:t>Francois Haan</w:t>
            </w:r>
          </w:p>
        </w:tc>
        <w:tc>
          <w:tcPr>
            <w:tcW w:w="3402" w:type="dxa"/>
          </w:tcPr>
          <w:p w14:paraId="33888876" w14:textId="1E57466D" w:rsidR="00885207" w:rsidRDefault="00E23723" w:rsidP="00B01BF3">
            <w:pPr>
              <w:pStyle w:val="Tabelbody"/>
            </w:pPr>
            <w:r>
              <w:t>Toevoegen/aanpassen van deelvragen en toevoegen onderzoekmethodes voor de vragen</w:t>
            </w:r>
          </w:p>
        </w:tc>
        <w:tc>
          <w:tcPr>
            <w:tcW w:w="1843" w:type="dxa"/>
          </w:tcPr>
          <w:p w14:paraId="17E7F01C" w14:textId="33D92578" w:rsidR="00885207" w:rsidRDefault="00E23723" w:rsidP="00B01BF3">
            <w:pPr>
              <w:pStyle w:val="Tabelbody"/>
            </w:pPr>
            <w:r>
              <w:t>Klaar</w:t>
            </w:r>
          </w:p>
        </w:tc>
      </w:tr>
      <w:tr w:rsidR="00E23723" w:rsidRPr="00492252" w14:paraId="4ADAC99F" w14:textId="77777777" w:rsidTr="00B01BF3">
        <w:trPr>
          <w:trHeight w:val="340"/>
        </w:trPr>
        <w:tc>
          <w:tcPr>
            <w:tcW w:w="1134" w:type="dxa"/>
          </w:tcPr>
          <w:p w14:paraId="118B98DC" w14:textId="325E72E3" w:rsidR="00E23723" w:rsidRDefault="00E23723" w:rsidP="00B01BF3">
            <w:pPr>
              <w:pStyle w:val="Tabelbody"/>
            </w:pPr>
            <w:r>
              <w:t>1.5.1</w:t>
            </w:r>
          </w:p>
        </w:tc>
        <w:tc>
          <w:tcPr>
            <w:tcW w:w="1276" w:type="dxa"/>
          </w:tcPr>
          <w:p w14:paraId="3373E74C" w14:textId="29D15571" w:rsidR="00E23723" w:rsidRDefault="00E23723" w:rsidP="00B01BF3">
            <w:pPr>
              <w:pStyle w:val="Tabelbody"/>
            </w:pPr>
            <w:r>
              <w:t>22/03/2023</w:t>
            </w:r>
          </w:p>
        </w:tc>
        <w:tc>
          <w:tcPr>
            <w:tcW w:w="1701" w:type="dxa"/>
          </w:tcPr>
          <w:p w14:paraId="007D0B01" w14:textId="21941EE4" w:rsidR="00E23723" w:rsidRDefault="00E23723" w:rsidP="00B01BF3">
            <w:pPr>
              <w:pStyle w:val="Tabelbody"/>
            </w:pPr>
            <w:r>
              <w:t>Francois Haan</w:t>
            </w:r>
          </w:p>
        </w:tc>
        <w:tc>
          <w:tcPr>
            <w:tcW w:w="3402" w:type="dxa"/>
          </w:tcPr>
          <w:p w14:paraId="581BE846" w14:textId="4E3563F0" w:rsidR="00E23723" w:rsidRDefault="00E23723" w:rsidP="00B01BF3">
            <w:pPr>
              <w:pStyle w:val="Tabelbody"/>
            </w:pPr>
            <w:r>
              <w:t>Nog enkele aanpassingen en toevoegingen aan de deelvragen en onderzoekmethodes</w:t>
            </w:r>
            <w:r w:rsidR="006337E0">
              <w:t xml:space="preserve"> en aanpassingen aan teksten binnen onderzoekmethodes</w:t>
            </w:r>
          </w:p>
        </w:tc>
        <w:tc>
          <w:tcPr>
            <w:tcW w:w="1843" w:type="dxa"/>
          </w:tcPr>
          <w:p w14:paraId="41AAA723" w14:textId="4A88DB3C" w:rsidR="00E23723" w:rsidRDefault="00E221A3" w:rsidP="00B01BF3">
            <w:pPr>
              <w:pStyle w:val="Tabelbody"/>
            </w:pPr>
            <w:r>
              <w:t>Klaar</w:t>
            </w:r>
          </w:p>
        </w:tc>
      </w:tr>
      <w:tr w:rsidR="000B2AFC" w:rsidRPr="00492252" w14:paraId="65BB4336" w14:textId="77777777" w:rsidTr="00B01BF3">
        <w:trPr>
          <w:trHeight w:val="340"/>
        </w:trPr>
        <w:tc>
          <w:tcPr>
            <w:tcW w:w="1134" w:type="dxa"/>
          </w:tcPr>
          <w:p w14:paraId="05475007" w14:textId="315A0031" w:rsidR="000B2AFC" w:rsidRDefault="000B2AFC" w:rsidP="00B01BF3">
            <w:pPr>
              <w:pStyle w:val="Tabelbody"/>
            </w:pPr>
            <w:r>
              <w:t>1.6</w:t>
            </w:r>
          </w:p>
        </w:tc>
        <w:tc>
          <w:tcPr>
            <w:tcW w:w="1276" w:type="dxa"/>
          </w:tcPr>
          <w:p w14:paraId="1BD5DBB6" w14:textId="240E0ABB" w:rsidR="000B2AFC" w:rsidRDefault="000B2AFC" w:rsidP="00B01BF3">
            <w:pPr>
              <w:pStyle w:val="Tabelbody"/>
            </w:pPr>
            <w:r>
              <w:t>27/03/2023</w:t>
            </w:r>
          </w:p>
        </w:tc>
        <w:tc>
          <w:tcPr>
            <w:tcW w:w="1701" w:type="dxa"/>
          </w:tcPr>
          <w:p w14:paraId="765A8D4F" w14:textId="0450C078" w:rsidR="000B2AFC" w:rsidRDefault="000B2AFC" w:rsidP="00B01BF3">
            <w:pPr>
              <w:pStyle w:val="Tabelbody"/>
            </w:pPr>
            <w:r>
              <w:t>Francois Haan</w:t>
            </w:r>
          </w:p>
        </w:tc>
        <w:tc>
          <w:tcPr>
            <w:tcW w:w="3402" w:type="dxa"/>
          </w:tcPr>
          <w:p w14:paraId="0AEC18BF" w14:textId="6A4635C2" w:rsidR="000B2AFC" w:rsidRDefault="000B2AFC" w:rsidP="00B01BF3">
            <w:pPr>
              <w:pStyle w:val="Tabelbody"/>
            </w:pPr>
            <w:r>
              <w:t>Aanpassingen onderzoeksvragen</w:t>
            </w:r>
          </w:p>
        </w:tc>
        <w:tc>
          <w:tcPr>
            <w:tcW w:w="1843" w:type="dxa"/>
          </w:tcPr>
          <w:p w14:paraId="1E7E1368" w14:textId="2DE96244" w:rsidR="000B2AFC" w:rsidRDefault="000B2AFC" w:rsidP="00B01BF3">
            <w:pPr>
              <w:pStyle w:val="Tabelbody"/>
            </w:pPr>
            <w:r>
              <w:t>Klaar</w:t>
            </w:r>
          </w:p>
        </w:tc>
      </w:tr>
      <w:tr w:rsidR="00AF139D" w:rsidRPr="00492252" w14:paraId="1DB3D78C" w14:textId="77777777" w:rsidTr="00B01BF3">
        <w:trPr>
          <w:trHeight w:val="340"/>
        </w:trPr>
        <w:tc>
          <w:tcPr>
            <w:tcW w:w="1134" w:type="dxa"/>
          </w:tcPr>
          <w:p w14:paraId="3EC00E3D" w14:textId="32E4DE37" w:rsidR="00AF139D" w:rsidRDefault="00AF139D" w:rsidP="00B01BF3">
            <w:pPr>
              <w:pStyle w:val="Tabelbody"/>
            </w:pPr>
            <w:r>
              <w:t>1.6.1</w:t>
            </w:r>
          </w:p>
        </w:tc>
        <w:tc>
          <w:tcPr>
            <w:tcW w:w="1276" w:type="dxa"/>
          </w:tcPr>
          <w:p w14:paraId="68EF145F" w14:textId="1028C25F" w:rsidR="00AF139D" w:rsidRDefault="00AF139D" w:rsidP="00B01BF3">
            <w:pPr>
              <w:pStyle w:val="Tabelbody"/>
            </w:pPr>
            <w:r>
              <w:t>28/03/2023</w:t>
            </w:r>
          </w:p>
        </w:tc>
        <w:tc>
          <w:tcPr>
            <w:tcW w:w="1701" w:type="dxa"/>
          </w:tcPr>
          <w:p w14:paraId="36ED7507" w14:textId="2A4730C6" w:rsidR="00AF139D" w:rsidRDefault="00AF139D" w:rsidP="00B01BF3">
            <w:pPr>
              <w:pStyle w:val="Tabelbody"/>
            </w:pPr>
            <w:r>
              <w:t>Francois Haan</w:t>
            </w:r>
          </w:p>
        </w:tc>
        <w:tc>
          <w:tcPr>
            <w:tcW w:w="3402" w:type="dxa"/>
          </w:tcPr>
          <w:p w14:paraId="4EAF5254" w14:textId="3B9FD1EF" w:rsidR="00AF139D" w:rsidRDefault="00AF139D" w:rsidP="00B01BF3">
            <w:pPr>
              <w:pStyle w:val="Tabelbody"/>
            </w:pPr>
            <w:r>
              <w:t>Toevoegen nieuwe en aangepast onderzoeksvragen binnen onderzoeksmethoden</w:t>
            </w:r>
          </w:p>
        </w:tc>
        <w:tc>
          <w:tcPr>
            <w:tcW w:w="1843" w:type="dxa"/>
          </w:tcPr>
          <w:p w14:paraId="36F6309D" w14:textId="19F89947" w:rsidR="00AF139D" w:rsidRDefault="00AF139D" w:rsidP="00B01BF3">
            <w:pPr>
              <w:pStyle w:val="Tabelbody"/>
            </w:pPr>
            <w:r>
              <w:t>Klaar</w:t>
            </w:r>
          </w:p>
        </w:tc>
      </w:tr>
    </w:tbl>
    <w:p w14:paraId="3C3BB5E7" w14:textId="77777777" w:rsidR="00B01BF3" w:rsidRPr="00492252" w:rsidRDefault="00B01BF3" w:rsidP="00B01BF3"/>
    <w:p w14:paraId="3C3BB5E8" w14:textId="77777777" w:rsidR="00B01BF3" w:rsidRPr="00F51F42" w:rsidRDefault="00B01BF3" w:rsidP="00B01BF3">
      <w:pPr>
        <w:pStyle w:val="Opmaakprofiel11ptCursief"/>
        <w:rPr>
          <w:b/>
          <w:i w:val="0"/>
          <w:sz w:val="20"/>
        </w:rPr>
      </w:pPr>
      <w:r w:rsidRPr="00F51F42">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EA"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14:paraId="3C3BB5EB" w14:textId="77777777" w:rsidR="00B01BF3" w:rsidRPr="00F51F42" w:rsidRDefault="00B01BF3" w:rsidP="00B01BF3">
            <w:pPr>
              <w:pStyle w:val="tabelheader"/>
              <w:rPr>
                <w:b/>
                <w:color w:val="1F497D" w:themeColor="text2"/>
                <w:sz w:val="20"/>
              </w:rPr>
            </w:pPr>
            <w:r w:rsidRPr="00F51F42">
              <w:rPr>
                <w:b/>
                <w:color w:val="1F497D" w:themeColor="text2"/>
                <w:sz w:val="20"/>
              </w:rPr>
              <w:t>Aan</w:t>
            </w:r>
          </w:p>
        </w:tc>
      </w:tr>
      <w:tr w:rsidR="00B01BF3" w:rsidRPr="00492252" w14:paraId="3C3BB5F0" w14:textId="77777777" w:rsidTr="00B01BF3">
        <w:trPr>
          <w:trHeight w:val="340"/>
        </w:trPr>
        <w:tc>
          <w:tcPr>
            <w:tcW w:w="1134" w:type="dxa"/>
          </w:tcPr>
          <w:p w14:paraId="3C3BB5ED" w14:textId="1A542D30" w:rsidR="00B01BF3" w:rsidRPr="00492252" w:rsidRDefault="008A671F" w:rsidP="00B01BF3">
            <w:pPr>
              <w:pStyle w:val="Tabelbody"/>
            </w:pPr>
            <w:r>
              <w:t>1.2</w:t>
            </w:r>
          </w:p>
        </w:tc>
        <w:tc>
          <w:tcPr>
            <w:tcW w:w="1276" w:type="dxa"/>
          </w:tcPr>
          <w:p w14:paraId="3C3BB5EE" w14:textId="6B3D7E29" w:rsidR="00B01BF3" w:rsidRPr="00492252" w:rsidRDefault="008A671F" w:rsidP="00B01BF3">
            <w:pPr>
              <w:pStyle w:val="Tabelbody"/>
            </w:pPr>
            <w:r>
              <w:t>2</w:t>
            </w:r>
            <w:r w:rsidR="00C249A3">
              <w:t>8</w:t>
            </w:r>
            <w:r>
              <w:t>/02/2023</w:t>
            </w:r>
          </w:p>
        </w:tc>
        <w:tc>
          <w:tcPr>
            <w:tcW w:w="6946" w:type="dxa"/>
          </w:tcPr>
          <w:p w14:paraId="3C3BB5EF" w14:textId="747D62D3" w:rsidR="00B01BF3" w:rsidRPr="00492252" w:rsidRDefault="008A671F" w:rsidP="00B01BF3">
            <w:pPr>
              <w:pStyle w:val="Tabelbody"/>
            </w:pPr>
            <w:r>
              <w:t>Ruben Sartorius</w:t>
            </w:r>
          </w:p>
        </w:tc>
      </w:tr>
      <w:tr w:rsidR="00B01BF3" w:rsidRPr="00492252" w14:paraId="3C3BB5F4" w14:textId="77777777" w:rsidTr="00B01BF3">
        <w:trPr>
          <w:trHeight w:val="340"/>
        </w:trPr>
        <w:tc>
          <w:tcPr>
            <w:tcW w:w="1134" w:type="dxa"/>
          </w:tcPr>
          <w:p w14:paraId="3C3BB5F1" w14:textId="5AEA6B0D" w:rsidR="00B01BF3" w:rsidRPr="00492252" w:rsidRDefault="0023308A" w:rsidP="00B01BF3">
            <w:pPr>
              <w:pStyle w:val="Tabelbody"/>
            </w:pPr>
            <w:r>
              <w:t>1.2</w:t>
            </w:r>
          </w:p>
        </w:tc>
        <w:tc>
          <w:tcPr>
            <w:tcW w:w="1276" w:type="dxa"/>
          </w:tcPr>
          <w:p w14:paraId="3C3BB5F2" w14:textId="30E064B5" w:rsidR="00B01BF3" w:rsidRPr="00492252" w:rsidRDefault="0023308A" w:rsidP="00B01BF3">
            <w:pPr>
              <w:pStyle w:val="Tabelbody"/>
            </w:pPr>
            <w:r>
              <w:t>01/03/2023</w:t>
            </w:r>
          </w:p>
        </w:tc>
        <w:tc>
          <w:tcPr>
            <w:tcW w:w="6946" w:type="dxa"/>
          </w:tcPr>
          <w:p w14:paraId="3C3BB5F3" w14:textId="41F32077" w:rsidR="00B01BF3" w:rsidRPr="00492252" w:rsidRDefault="0023308A" w:rsidP="00B01BF3">
            <w:pPr>
              <w:pStyle w:val="Tabelbody"/>
            </w:pPr>
            <w:r>
              <w:t>Dennis Cools</w:t>
            </w:r>
          </w:p>
        </w:tc>
      </w:tr>
      <w:tr w:rsidR="0023308A" w:rsidRPr="00492252" w14:paraId="1E218BD8" w14:textId="77777777" w:rsidTr="00B01BF3">
        <w:trPr>
          <w:trHeight w:val="340"/>
        </w:trPr>
        <w:tc>
          <w:tcPr>
            <w:tcW w:w="1134" w:type="dxa"/>
          </w:tcPr>
          <w:p w14:paraId="5FE8EB2C" w14:textId="0C31DB57" w:rsidR="0023308A" w:rsidRDefault="00000BE7" w:rsidP="00B01BF3">
            <w:pPr>
              <w:pStyle w:val="Tabelbody"/>
            </w:pPr>
            <w:r>
              <w:t>1.</w:t>
            </w:r>
            <w:r w:rsidR="00063314">
              <w:t>3</w:t>
            </w:r>
          </w:p>
        </w:tc>
        <w:tc>
          <w:tcPr>
            <w:tcW w:w="1276" w:type="dxa"/>
          </w:tcPr>
          <w:p w14:paraId="0592D8D8" w14:textId="01180325" w:rsidR="0023308A" w:rsidRDefault="00000BE7" w:rsidP="00B01BF3">
            <w:pPr>
              <w:pStyle w:val="Tabelbody"/>
            </w:pPr>
            <w:r>
              <w:t>08/03/2023</w:t>
            </w:r>
          </w:p>
        </w:tc>
        <w:tc>
          <w:tcPr>
            <w:tcW w:w="6946" w:type="dxa"/>
          </w:tcPr>
          <w:p w14:paraId="6D95927C" w14:textId="7590ED34" w:rsidR="0023308A" w:rsidRDefault="00000BE7" w:rsidP="00B01BF3">
            <w:pPr>
              <w:pStyle w:val="Tabelbody"/>
            </w:pPr>
            <w:r>
              <w:t>Dennis Cools</w:t>
            </w:r>
          </w:p>
        </w:tc>
      </w:tr>
      <w:tr w:rsidR="00000BE7" w:rsidRPr="00492252" w14:paraId="11687E02" w14:textId="77777777" w:rsidTr="00B01BF3">
        <w:trPr>
          <w:trHeight w:val="340"/>
        </w:trPr>
        <w:tc>
          <w:tcPr>
            <w:tcW w:w="1134" w:type="dxa"/>
          </w:tcPr>
          <w:p w14:paraId="0A07D674" w14:textId="6B656D61" w:rsidR="00000BE7" w:rsidRDefault="002627AF" w:rsidP="00B01BF3">
            <w:pPr>
              <w:pStyle w:val="Tabelbody"/>
            </w:pPr>
            <w:r>
              <w:t>1.3.1</w:t>
            </w:r>
          </w:p>
        </w:tc>
        <w:tc>
          <w:tcPr>
            <w:tcW w:w="1276" w:type="dxa"/>
          </w:tcPr>
          <w:p w14:paraId="69BAD231" w14:textId="1785CA19" w:rsidR="00000BE7" w:rsidRDefault="002627AF" w:rsidP="00B01BF3">
            <w:pPr>
              <w:pStyle w:val="Tabelbody"/>
            </w:pPr>
            <w:r>
              <w:t>08/03/2023</w:t>
            </w:r>
          </w:p>
        </w:tc>
        <w:tc>
          <w:tcPr>
            <w:tcW w:w="6946" w:type="dxa"/>
          </w:tcPr>
          <w:p w14:paraId="3F1E8887" w14:textId="38B7CD14" w:rsidR="00000BE7" w:rsidRDefault="002627AF" w:rsidP="00B01BF3">
            <w:pPr>
              <w:pStyle w:val="Tabelbody"/>
            </w:pPr>
            <w:r>
              <w:t>Dennis Cools</w:t>
            </w:r>
          </w:p>
        </w:tc>
      </w:tr>
      <w:tr w:rsidR="003E30EA" w:rsidRPr="00492252" w14:paraId="4916FABF" w14:textId="77777777" w:rsidTr="00B01BF3">
        <w:trPr>
          <w:trHeight w:val="340"/>
        </w:trPr>
        <w:tc>
          <w:tcPr>
            <w:tcW w:w="1134" w:type="dxa"/>
          </w:tcPr>
          <w:p w14:paraId="2A01A236" w14:textId="762D6A75" w:rsidR="003E30EA" w:rsidRDefault="003E30EA" w:rsidP="00B01BF3">
            <w:pPr>
              <w:pStyle w:val="Tabelbody"/>
            </w:pPr>
            <w:r>
              <w:t>1.3.1</w:t>
            </w:r>
          </w:p>
        </w:tc>
        <w:tc>
          <w:tcPr>
            <w:tcW w:w="1276" w:type="dxa"/>
          </w:tcPr>
          <w:p w14:paraId="1BB8BDBF" w14:textId="1E9C3DF5" w:rsidR="003E30EA" w:rsidRDefault="003E30EA" w:rsidP="00B01BF3">
            <w:pPr>
              <w:pStyle w:val="Tabelbody"/>
            </w:pPr>
            <w:r>
              <w:t>09/03/2023</w:t>
            </w:r>
          </w:p>
        </w:tc>
        <w:tc>
          <w:tcPr>
            <w:tcW w:w="6946" w:type="dxa"/>
          </w:tcPr>
          <w:p w14:paraId="195410D8" w14:textId="340796EC" w:rsidR="003E30EA" w:rsidRDefault="003E30EA" w:rsidP="00B01BF3">
            <w:pPr>
              <w:pStyle w:val="Tabelbody"/>
            </w:pPr>
            <w:r>
              <w:t>Ruben Sartorius</w:t>
            </w:r>
          </w:p>
        </w:tc>
      </w:tr>
      <w:tr w:rsidR="009C5F33" w:rsidRPr="00492252" w14:paraId="5C779CF8" w14:textId="77777777" w:rsidTr="00B01BF3">
        <w:trPr>
          <w:trHeight w:val="340"/>
        </w:trPr>
        <w:tc>
          <w:tcPr>
            <w:tcW w:w="1134" w:type="dxa"/>
          </w:tcPr>
          <w:p w14:paraId="410D5206" w14:textId="6F773611" w:rsidR="009C5F33" w:rsidRDefault="009C5F33" w:rsidP="00B01BF3">
            <w:pPr>
              <w:pStyle w:val="Tabelbody"/>
            </w:pPr>
            <w:r>
              <w:t>1.5.1</w:t>
            </w:r>
          </w:p>
        </w:tc>
        <w:tc>
          <w:tcPr>
            <w:tcW w:w="1276" w:type="dxa"/>
          </w:tcPr>
          <w:p w14:paraId="371087D9" w14:textId="04604C18" w:rsidR="009C5F33" w:rsidRDefault="009C5F33" w:rsidP="00B01BF3">
            <w:pPr>
              <w:pStyle w:val="Tabelbody"/>
            </w:pPr>
            <w:r>
              <w:t>2</w:t>
            </w:r>
            <w:r w:rsidR="000B2AFC">
              <w:t>7</w:t>
            </w:r>
            <w:r>
              <w:t>/03/2023</w:t>
            </w:r>
          </w:p>
        </w:tc>
        <w:tc>
          <w:tcPr>
            <w:tcW w:w="6946" w:type="dxa"/>
          </w:tcPr>
          <w:p w14:paraId="1038573E" w14:textId="3C842F38" w:rsidR="009C5F33" w:rsidRDefault="009C5F33" w:rsidP="00B01BF3">
            <w:pPr>
              <w:pStyle w:val="Tabelbody"/>
            </w:pPr>
            <w:r>
              <w:t>Ruben Sartorius</w:t>
            </w:r>
          </w:p>
        </w:tc>
      </w:tr>
      <w:tr w:rsidR="007944E2" w:rsidRPr="00492252" w14:paraId="27BCB24C" w14:textId="77777777" w:rsidTr="00B01BF3">
        <w:trPr>
          <w:trHeight w:val="340"/>
        </w:trPr>
        <w:tc>
          <w:tcPr>
            <w:tcW w:w="1134" w:type="dxa"/>
          </w:tcPr>
          <w:p w14:paraId="3CD47ACD" w14:textId="08208897" w:rsidR="007944E2" w:rsidRDefault="007944E2" w:rsidP="00B01BF3">
            <w:pPr>
              <w:pStyle w:val="Tabelbody"/>
            </w:pPr>
            <w:r>
              <w:t>1.6</w:t>
            </w:r>
          </w:p>
        </w:tc>
        <w:tc>
          <w:tcPr>
            <w:tcW w:w="1276" w:type="dxa"/>
          </w:tcPr>
          <w:p w14:paraId="3E77E6A3" w14:textId="7785CBEA" w:rsidR="007944E2" w:rsidRDefault="007944E2" w:rsidP="00B01BF3">
            <w:pPr>
              <w:pStyle w:val="Tabelbody"/>
            </w:pPr>
            <w:r>
              <w:t>28/03/2023</w:t>
            </w:r>
          </w:p>
        </w:tc>
        <w:tc>
          <w:tcPr>
            <w:tcW w:w="6946" w:type="dxa"/>
          </w:tcPr>
          <w:p w14:paraId="18D7BEBA" w14:textId="008499AF" w:rsidR="007944E2" w:rsidRDefault="007944E2" w:rsidP="00B01BF3">
            <w:pPr>
              <w:pStyle w:val="Tabelbody"/>
            </w:pPr>
            <w:r>
              <w:t>Dennis Cools</w:t>
            </w:r>
          </w:p>
        </w:tc>
      </w:tr>
      <w:tr w:rsidR="00630DB7" w:rsidRPr="00492252" w14:paraId="42E1E3AF" w14:textId="77777777" w:rsidTr="00B01BF3">
        <w:trPr>
          <w:trHeight w:val="340"/>
        </w:trPr>
        <w:tc>
          <w:tcPr>
            <w:tcW w:w="1134" w:type="dxa"/>
          </w:tcPr>
          <w:p w14:paraId="17C5706E" w14:textId="67734380" w:rsidR="00630DB7" w:rsidRDefault="00630DB7" w:rsidP="00B01BF3">
            <w:pPr>
              <w:pStyle w:val="Tabelbody"/>
            </w:pPr>
            <w:r>
              <w:t>1.6.1</w:t>
            </w:r>
          </w:p>
        </w:tc>
        <w:tc>
          <w:tcPr>
            <w:tcW w:w="1276" w:type="dxa"/>
          </w:tcPr>
          <w:p w14:paraId="0C76DA0C" w14:textId="00155716" w:rsidR="00630DB7" w:rsidRDefault="00630DB7" w:rsidP="00B01BF3">
            <w:pPr>
              <w:pStyle w:val="Tabelbody"/>
            </w:pPr>
            <w:r>
              <w:t>28/03/2023</w:t>
            </w:r>
          </w:p>
        </w:tc>
        <w:tc>
          <w:tcPr>
            <w:tcW w:w="6946" w:type="dxa"/>
          </w:tcPr>
          <w:p w14:paraId="4697A6AC" w14:textId="1BF09466" w:rsidR="00630DB7" w:rsidRDefault="00630DB7" w:rsidP="00B01BF3">
            <w:pPr>
              <w:pStyle w:val="Tabelbody"/>
            </w:pPr>
            <w:r>
              <w:t>Dennis Cools</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07" w14:textId="00031253" w:rsidR="00B01BF3" w:rsidRPr="00492252" w:rsidRDefault="00B01BF3" w:rsidP="00B01BF3">
      <w:pPr>
        <w:rPr>
          <w:b/>
          <w:sz w:val="24"/>
        </w:rPr>
      </w:pPr>
      <w:r w:rsidRPr="00492252">
        <w:rPr>
          <w:b/>
          <w:sz w:val="24"/>
        </w:rPr>
        <w:lastRenderedPageBreak/>
        <w:t>Inhoudsopgave</w:t>
      </w:r>
    </w:p>
    <w:p w14:paraId="3C3BB608" w14:textId="77777777" w:rsidR="00B01BF3" w:rsidRPr="00492252" w:rsidRDefault="00B01BF3" w:rsidP="00B01BF3"/>
    <w:sdt>
      <w:sdtPr>
        <w:rPr>
          <w:rFonts w:ascii="Arial" w:eastAsia="Times New Roman" w:hAnsi="Arial" w:cs="Times New Roman"/>
          <w:color w:val="auto"/>
          <w:sz w:val="20"/>
          <w:szCs w:val="20"/>
          <w:lang w:val="nl-NL"/>
        </w:rPr>
        <w:id w:val="-345796881"/>
        <w:docPartObj>
          <w:docPartGallery w:val="Table of Contents"/>
          <w:docPartUnique/>
        </w:docPartObj>
      </w:sdtPr>
      <w:sdtEndPr>
        <w:rPr>
          <w:b/>
          <w:bCs/>
          <w:noProof/>
        </w:rPr>
      </w:sdtEndPr>
      <w:sdtContent>
        <w:p w14:paraId="261B4212" w14:textId="1BEDA126" w:rsidR="00D92460" w:rsidRDefault="00D92460">
          <w:pPr>
            <w:pStyle w:val="TOCHeading"/>
          </w:pPr>
          <w:r>
            <w:t>Contents</w:t>
          </w:r>
        </w:p>
        <w:p w14:paraId="50DD5DC6" w14:textId="5D14E74C" w:rsidR="00D92460" w:rsidRDefault="00D92460">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127970949" w:history="1">
            <w:r w:rsidRPr="000801BD">
              <w:rPr>
                <w:rStyle w:val="Hyperlink"/>
                <w:noProof/>
              </w:rPr>
              <w:t>1.</w:t>
            </w:r>
            <w:r>
              <w:rPr>
                <w:rFonts w:asciiTheme="minorHAnsi" w:eastAsiaTheme="minorEastAsia" w:hAnsiTheme="minorHAnsi" w:cstheme="minorBidi"/>
                <w:noProof/>
                <w:szCs w:val="22"/>
                <w:lang w:val="en-US"/>
              </w:rPr>
              <w:tab/>
            </w:r>
            <w:r w:rsidRPr="000801BD">
              <w:rPr>
                <w:rStyle w:val="Hyperlink"/>
                <w:noProof/>
              </w:rPr>
              <w:t>Projectopdracht</w:t>
            </w:r>
            <w:r>
              <w:rPr>
                <w:noProof/>
                <w:webHidden/>
              </w:rPr>
              <w:tab/>
            </w:r>
            <w:r>
              <w:rPr>
                <w:noProof/>
                <w:webHidden/>
              </w:rPr>
              <w:fldChar w:fldCharType="begin"/>
            </w:r>
            <w:r>
              <w:rPr>
                <w:noProof/>
                <w:webHidden/>
              </w:rPr>
              <w:instrText xml:space="preserve"> PAGEREF _Toc127970949 \h </w:instrText>
            </w:r>
            <w:r>
              <w:rPr>
                <w:noProof/>
                <w:webHidden/>
              </w:rPr>
            </w:r>
            <w:r>
              <w:rPr>
                <w:noProof/>
                <w:webHidden/>
              </w:rPr>
              <w:fldChar w:fldCharType="separate"/>
            </w:r>
            <w:r w:rsidR="00C2454F">
              <w:rPr>
                <w:noProof/>
                <w:webHidden/>
              </w:rPr>
              <w:t>4</w:t>
            </w:r>
            <w:r>
              <w:rPr>
                <w:noProof/>
                <w:webHidden/>
              </w:rPr>
              <w:fldChar w:fldCharType="end"/>
            </w:r>
          </w:hyperlink>
        </w:p>
        <w:p w14:paraId="57634780" w14:textId="79A0E5FA"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0" w:history="1">
            <w:r w:rsidR="00D92460" w:rsidRPr="000801BD">
              <w:rPr>
                <w:rStyle w:val="Hyperlink"/>
                <w:noProof/>
                <w14:scene3d>
                  <w14:camera w14:prst="orthographicFront"/>
                  <w14:lightRig w14:rig="threePt" w14:dir="t">
                    <w14:rot w14:lat="0" w14:lon="0" w14:rev="0"/>
                  </w14:lightRig>
                </w14:scene3d>
              </w:rPr>
              <w:t>1.1</w:t>
            </w:r>
            <w:r w:rsidR="00D92460">
              <w:rPr>
                <w:rFonts w:asciiTheme="minorHAnsi" w:eastAsiaTheme="minorEastAsia" w:hAnsiTheme="minorHAnsi" w:cstheme="minorBidi"/>
                <w:noProof/>
                <w:sz w:val="22"/>
                <w:szCs w:val="22"/>
                <w:lang w:val="en-US"/>
              </w:rPr>
              <w:tab/>
            </w:r>
            <w:r w:rsidR="00D92460" w:rsidRPr="000801BD">
              <w:rPr>
                <w:rStyle w:val="Hyperlink"/>
                <w:noProof/>
              </w:rPr>
              <w:t>Context</w:t>
            </w:r>
            <w:r w:rsidR="00D92460">
              <w:rPr>
                <w:noProof/>
                <w:webHidden/>
              </w:rPr>
              <w:tab/>
            </w:r>
            <w:r w:rsidR="00D92460">
              <w:rPr>
                <w:noProof/>
                <w:webHidden/>
              </w:rPr>
              <w:fldChar w:fldCharType="begin"/>
            </w:r>
            <w:r w:rsidR="00D92460">
              <w:rPr>
                <w:noProof/>
                <w:webHidden/>
              </w:rPr>
              <w:instrText xml:space="preserve"> PAGEREF _Toc127970950 \h </w:instrText>
            </w:r>
            <w:r w:rsidR="00D92460">
              <w:rPr>
                <w:noProof/>
                <w:webHidden/>
              </w:rPr>
            </w:r>
            <w:r w:rsidR="00D92460">
              <w:rPr>
                <w:noProof/>
                <w:webHidden/>
              </w:rPr>
              <w:fldChar w:fldCharType="separate"/>
            </w:r>
            <w:r w:rsidR="00C2454F">
              <w:rPr>
                <w:noProof/>
                <w:webHidden/>
              </w:rPr>
              <w:t>4</w:t>
            </w:r>
            <w:r w:rsidR="00D92460">
              <w:rPr>
                <w:noProof/>
                <w:webHidden/>
              </w:rPr>
              <w:fldChar w:fldCharType="end"/>
            </w:r>
          </w:hyperlink>
        </w:p>
        <w:p w14:paraId="16BAD9C9" w14:textId="1F3DAB3D"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1" w:history="1">
            <w:r w:rsidR="00D92460" w:rsidRPr="000801BD">
              <w:rPr>
                <w:rStyle w:val="Hyperlink"/>
                <w:noProof/>
                <w14:scene3d>
                  <w14:camera w14:prst="orthographicFront"/>
                  <w14:lightRig w14:rig="threePt" w14:dir="t">
                    <w14:rot w14:lat="0" w14:lon="0" w14:rev="0"/>
                  </w14:lightRig>
                </w14:scene3d>
              </w:rPr>
              <w:t>1.2</w:t>
            </w:r>
            <w:r w:rsidR="00D92460">
              <w:rPr>
                <w:rFonts w:asciiTheme="minorHAnsi" w:eastAsiaTheme="minorEastAsia" w:hAnsiTheme="minorHAnsi" w:cstheme="minorBidi"/>
                <w:noProof/>
                <w:sz w:val="22"/>
                <w:szCs w:val="22"/>
                <w:lang w:val="en-US"/>
              </w:rPr>
              <w:tab/>
            </w:r>
            <w:r w:rsidR="00D92460" w:rsidRPr="000801BD">
              <w:rPr>
                <w:rStyle w:val="Hyperlink"/>
                <w:noProof/>
              </w:rPr>
              <w:t>Doel van het project</w:t>
            </w:r>
            <w:r w:rsidR="00D92460">
              <w:rPr>
                <w:noProof/>
                <w:webHidden/>
              </w:rPr>
              <w:tab/>
            </w:r>
            <w:r w:rsidR="00D92460">
              <w:rPr>
                <w:noProof/>
                <w:webHidden/>
              </w:rPr>
              <w:fldChar w:fldCharType="begin"/>
            </w:r>
            <w:r w:rsidR="00D92460">
              <w:rPr>
                <w:noProof/>
                <w:webHidden/>
              </w:rPr>
              <w:instrText xml:space="preserve"> PAGEREF _Toc127970951 \h </w:instrText>
            </w:r>
            <w:r w:rsidR="00D92460">
              <w:rPr>
                <w:noProof/>
                <w:webHidden/>
              </w:rPr>
            </w:r>
            <w:r w:rsidR="00D92460">
              <w:rPr>
                <w:noProof/>
                <w:webHidden/>
              </w:rPr>
              <w:fldChar w:fldCharType="separate"/>
            </w:r>
            <w:r w:rsidR="00C2454F">
              <w:rPr>
                <w:noProof/>
                <w:webHidden/>
              </w:rPr>
              <w:t>4</w:t>
            </w:r>
            <w:r w:rsidR="00D92460">
              <w:rPr>
                <w:noProof/>
                <w:webHidden/>
              </w:rPr>
              <w:fldChar w:fldCharType="end"/>
            </w:r>
          </w:hyperlink>
        </w:p>
        <w:p w14:paraId="1941B728" w14:textId="538EBE0D"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2" w:history="1">
            <w:r w:rsidR="00D92460" w:rsidRPr="000801BD">
              <w:rPr>
                <w:rStyle w:val="Hyperlink"/>
                <w:noProof/>
                <w14:scene3d>
                  <w14:camera w14:prst="orthographicFront"/>
                  <w14:lightRig w14:rig="threePt" w14:dir="t">
                    <w14:rot w14:lat="0" w14:lon="0" w14:rev="0"/>
                  </w14:lightRig>
                </w14:scene3d>
              </w:rPr>
              <w:t>1.3</w:t>
            </w:r>
            <w:r w:rsidR="00D92460">
              <w:rPr>
                <w:rFonts w:asciiTheme="minorHAnsi" w:eastAsiaTheme="minorEastAsia" w:hAnsiTheme="minorHAnsi" w:cstheme="minorBidi"/>
                <w:noProof/>
                <w:sz w:val="22"/>
                <w:szCs w:val="22"/>
                <w:lang w:val="en-US"/>
              </w:rPr>
              <w:tab/>
            </w:r>
            <w:r w:rsidR="00D92460" w:rsidRPr="000801BD">
              <w:rPr>
                <w:rStyle w:val="Hyperlink"/>
                <w:noProof/>
              </w:rPr>
              <w:t>De opdracht</w:t>
            </w:r>
            <w:r w:rsidR="00D92460">
              <w:rPr>
                <w:noProof/>
                <w:webHidden/>
              </w:rPr>
              <w:tab/>
            </w:r>
            <w:r w:rsidR="00D92460">
              <w:rPr>
                <w:noProof/>
                <w:webHidden/>
              </w:rPr>
              <w:fldChar w:fldCharType="begin"/>
            </w:r>
            <w:r w:rsidR="00D92460">
              <w:rPr>
                <w:noProof/>
                <w:webHidden/>
              </w:rPr>
              <w:instrText xml:space="preserve"> PAGEREF _Toc127970952 \h </w:instrText>
            </w:r>
            <w:r w:rsidR="00D92460">
              <w:rPr>
                <w:noProof/>
                <w:webHidden/>
              </w:rPr>
            </w:r>
            <w:r w:rsidR="00D92460">
              <w:rPr>
                <w:noProof/>
                <w:webHidden/>
              </w:rPr>
              <w:fldChar w:fldCharType="separate"/>
            </w:r>
            <w:r w:rsidR="00C2454F">
              <w:rPr>
                <w:noProof/>
                <w:webHidden/>
              </w:rPr>
              <w:t>5</w:t>
            </w:r>
            <w:r w:rsidR="00D92460">
              <w:rPr>
                <w:noProof/>
                <w:webHidden/>
              </w:rPr>
              <w:fldChar w:fldCharType="end"/>
            </w:r>
          </w:hyperlink>
        </w:p>
        <w:p w14:paraId="091C49C8" w14:textId="60E192F5"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3" w:history="1">
            <w:r w:rsidR="00D92460" w:rsidRPr="000801BD">
              <w:rPr>
                <w:rStyle w:val="Hyperlink"/>
                <w:noProof/>
                <w14:scene3d>
                  <w14:camera w14:prst="orthographicFront"/>
                  <w14:lightRig w14:rig="threePt" w14:dir="t">
                    <w14:rot w14:lat="0" w14:lon="0" w14:rev="0"/>
                  </w14:lightRig>
                </w14:scene3d>
              </w:rPr>
              <w:t>1.4</w:t>
            </w:r>
            <w:r w:rsidR="00D92460">
              <w:rPr>
                <w:rFonts w:asciiTheme="minorHAnsi" w:eastAsiaTheme="minorEastAsia" w:hAnsiTheme="minorHAnsi" w:cstheme="minorBidi"/>
                <w:noProof/>
                <w:sz w:val="22"/>
                <w:szCs w:val="22"/>
                <w:lang w:val="en-US"/>
              </w:rPr>
              <w:tab/>
            </w:r>
            <w:r w:rsidR="00D92460" w:rsidRPr="000801BD">
              <w:rPr>
                <w:rStyle w:val="Hyperlink"/>
                <w:noProof/>
              </w:rPr>
              <w:t>Scope</w:t>
            </w:r>
            <w:r w:rsidR="00D92460">
              <w:rPr>
                <w:noProof/>
                <w:webHidden/>
              </w:rPr>
              <w:tab/>
            </w:r>
            <w:r w:rsidR="00D92460">
              <w:rPr>
                <w:noProof/>
                <w:webHidden/>
              </w:rPr>
              <w:fldChar w:fldCharType="begin"/>
            </w:r>
            <w:r w:rsidR="00D92460">
              <w:rPr>
                <w:noProof/>
                <w:webHidden/>
              </w:rPr>
              <w:instrText xml:space="preserve"> PAGEREF _Toc127970953 \h </w:instrText>
            </w:r>
            <w:r w:rsidR="00D92460">
              <w:rPr>
                <w:noProof/>
                <w:webHidden/>
              </w:rPr>
            </w:r>
            <w:r w:rsidR="00D92460">
              <w:rPr>
                <w:noProof/>
                <w:webHidden/>
              </w:rPr>
              <w:fldChar w:fldCharType="separate"/>
            </w:r>
            <w:r w:rsidR="00C2454F">
              <w:rPr>
                <w:noProof/>
                <w:webHidden/>
              </w:rPr>
              <w:t>5</w:t>
            </w:r>
            <w:r w:rsidR="00D92460">
              <w:rPr>
                <w:noProof/>
                <w:webHidden/>
              </w:rPr>
              <w:fldChar w:fldCharType="end"/>
            </w:r>
          </w:hyperlink>
        </w:p>
        <w:p w14:paraId="1D4745BD" w14:textId="6217A3BF"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4" w:history="1">
            <w:r w:rsidR="00D92460" w:rsidRPr="000801BD">
              <w:rPr>
                <w:rStyle w:val="Hyperlink"/>
                <w:noProof/>
                <w14:scene3d>
                  <w14:camera w14:prst="orthographicFront"/>
                  <w14:lightRig w14:rig="threePt" w14:dir="t">
                    <w14:rot w14:lat="0" w14:lon="0" w14:rev="0"/>
                  </w14:lightRig>
                </w14:scene3d>
              </w:rPr>
              <w:t>1.5</w:t>
            </w:r>
            <w:r w:rsidR="00D92460">
              <w:rPr>
                <w:rFonts w:asciiTheme="minorHAnsi" w:eastAsiaTheme="minorEastAsia" w:hAnsiTheme="minorHAnsi" w:cstheme="minorBidi"/>
                <w:noProof/>
                <w:sz w:val="22"/>
                <w:szCs w:val="22"/>
                <w:lang w:val="en-US"/>
              </w:rPr>
              <w:tab/>
            </w:r>
            <w:r w:rsidR="00D92460" w:rsidRPr="000801BD">
              <w:rPr>
                <w:rStyle w:val="Hyperlink"/>
                <w:noProof/>
              </w:rPr>
              <w:t>Randvoorwaarden</w:t>
            </w:r>
            <w:r w:rsidR="00D92460">
              <w:rPr>
                <w:noProof/>
                <w:webHidden/>
              </w:rPr>
              <w:tab/>
            </w:r>
            <w:r w:rsidR="00D92460">
              <w:rPr>
                <w:noProof/>
                <w:webHidden/>
              </w:rPr>
              <w:fldChar w:fldCharType="begin"/>
            </w:r>
            <w:r w:rsidR="00D92460">
              <w:rPr>
                <w:noProof/>
                <w:webHidden/>
              </w:rPr>
              <w:instrText xml:space="preserve"> PAGEREF _Toc127970954 \h </w:instrText>
            </w:r>
            <w:r w:rsidR="00D92460">
              <w:rPr>
                <w:noProof/>
                <w:webHidden/>
              </w:rPr>
            </w:r>
            <w:r w:rsidR="00D92460">
              <w:rPr>
                <w:noProof/>
                <w:webHidden/>
              </w:rPr>
              <w:fldChar w:fldCharType="separate"/>
            </w:r>
            <w:r w:rsidR="00C2454F">
              <w:rPr>
                <w:noProof/>
                <w:webHidden/>
              </w:rPr>
              <w:t>5</w:t>
            </w:r>
            <w:r w:rsidR="00D92460">
              <w:rPr>
                <w:noProof/>
                <w:webHidden/>
              </w:rPr>
              <w:fldChar w:fldCharType="end"/>
            </w:r>
          </w:hyperlink>
        </w:p>
        <w:p w14:paraId="524B3375" w14:textId="3A49A178"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5" w:history="1">
            <w:r w:rsidR="00D92460" w:rsidRPr="000801BD">
              <w:rPr>
                <w:rStyle w:val="Hyperlink"/>
                <w:noProof/>
                <w14:scene3d>
                  <w14:camera w14:prst="orthographicFront"/>
                  <w14:lightRig w14:rig="threePt" w14:dir="t">
                    <w14:rot w14:lat="0" w14:lon="0" w14:rev="0"/>
                  </w14:lightRig>
                </w14:scene3d>
              </w:rPr>
              <w:t>1.6</w:t>
            </w:r>
            <w:r w:rsidR="00D92460">
              <w:rPr>
                <w:rFonts w:asciiTheme="minorHAnsi" w:eastAsiaTheme="minorEastAsia" w:hAnsiTheme="minorHAnsi" w:cstheme="minorBidi"/>
                <w:noProof/>
                <w:sz w:val="22"/>
                <w:szCs w:val="22"/>
                <w:lang w:val="en-US"/>
              </w:rPr>
              <w:tab/>
            </w:r>
            <w:r w:rsidR="00D92460" w:rsidRPr="000801BD">
              <w:rPr>
                <w:rStyle w:val="Hyperlink"/>
                <w:noProof/>
              </w:rPr>
              <w:t>Eindproducten</w:t>
            </w:r>
            <w:r w:rsidR="00D92460">
              <w:rPr>
                <w:noProof/>
                <w:webHidden/>
              </w:rPr>
              <w:tab/>
            </w:r>
            <w:r w:rsidR="00D92460">
              <w:rPr>
                <w:noProof/>
                <w:webHidden/>
              </w:rPr>
              <w:fldChar w:fldCharType="begin"/>
            </w:r>
            <w:r w:rsidR="00D92460">
              <w:rPr>
                <w:noProof/>
                <w:webHidden/>
              </w:rPr>
              <w:instrText xml:space="preserve"> PAGEREF _Toc127970955 \h </w:instrText>
            </w:r>
            <w:r w:rsidR="00D92460">
              <w:rPr>
                <w:noProof/>
                <w:webHidden/>
              </w:rPr>
            </w:r>
            <w:r w:rsidR="00D92460">
              <w:rPr>
                <w:noProof/>
                <w:webHidden/>
              </w:rPr>
              <w:fldChar w:fldCharType="separate"/>
            </w:r>
            <w:r w:rsidR="00C2454F">
              <w:rPr>
                <w:noProof/>
                <w:webHidden/>
              </w:rPr>
              <w:t>6</w:t>
            </w:r>
            <w:r w:rsidR="00D92460">
              <w:rPr>
                <w:noProof/>
                <w:webHidden/>
              </w:rPr>
              <w:fldChar w:fldCharType="end"/>
            </w:r>
          </w:hyperlink>
        </w:p>
        <w:p w14:paraId="2A01FA81" w14:textId="47F459FD"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6" w:history="1">
            <w:r w:rsidR="00D92460" w:rsidRPr="000801BD">
              <w:rPr>
                <w:rStyle w:val="Hyperlink"/>
                <w:noProof/>
                <w14:scene3d>
                  <w14:camera w14:prst="orthographicFront"/>
                  <w14:lightRig w14:rig="threePt" w14:dir="t">
                    <w14:rot w14:lat="0" w14:lon="0" w14:rev="0"/>
                  </w14:lightRig>
                </w14:scene3d>
              </w:rPr>
              <w:t>1.7</w:t>
            </w:r>
            <w:r w:rsidR="00D92460">
              <w:rPr>
                <w:rFonts w:asciiTheme="minorHAnsi" w:eastAsiaTheme="minorEastAsia" w:hAnsiTheme="minorHAnsi" w:cstheme="minorBidi"/>
                <w:noProof/>
                <w:sz w:val="22"/>
                <w:szCs w:val="22"/>
                <w:lang w:val="en-US"/>
              </w:rPr>
              <w:tab/>
            </w:r>
            <w:r w:rsidR="00D92460" w:rsidRPr="000801BD">
              <w:rPr>
                <w:rStyle w:val="Hyperlink"/>
                <w:noProof/>
              </w:rPr>
              <w:t>Onderzoeksvragen</w:t>
            </w:r>
            <w:r w:rsidR="00D92460">
              <w:rPr>
                <w:noProof/>
                <w:webHidden/>
              </w:rPr>
              <w:tab/>
            </w:r>
            <w:r w:rsidR="00D92460">
              <w:rPr>
                <w:noProof/>
                <w:webHidden/>
              </w:rPr>
              <w:fldChar w:fldCharType="begin"/>
            </w:r>
            <w:r w:rsidR="00D92460">
              <w:rPr>
                <w:noProof/>
                <w:webHidden/>
              </w:rPr>
              <w:instrText xml:space="preserve"> PAGEREF _Toc127970956 \h </w:instrText>
            </w:r>
            <w:r w:rsidR="00D92460">
              <w:rPr>
                <w:noProof/>
                <w:webHidden/>
              </w:rPr>
            </w:r>
            <w:r w:rsidR="00D92460">
              <w:rPr>
                <w:noProof/>
                <w:webHidden/>
              </w:rPr>
              <w:fldChar w:fldCharType="separate"/>
            </w:r>
            <w:r w:rsidR="00C2454F">
              <w:rPr>
                <w:noProof/>
                <w:webHidden/>
              </w:rPr>
              <w:t>7</w:t>
            </w:r>
            <w:r w:rsidR="00D92460">
              <w:rPr>
                <w:noProof/>
                <w:webHidden/>
              </w:rPr>
              <w:fldChar w:fldCharType="end"/>
            </w:r>
          </w:hyperlink>
        </w:p>
        <w:p w14:paraId="28F3E907" w14:textId="4F24460E" w:rsidR="00D92460" w:rsidRDefault="00000000">
          <w:pPr>
            <w:pStyle w:val="TOC1"/>
            <w:tabs>
              <w:tab w:val="left" w:pos="440"/>
            </w:tabs>
            <w:rPr>
              <w:rFonts w:asciiTheme="minorHAnsi" w:eastAsiaTheme="minorEastAsia" w:hAnsiTheme="minorHAnsi" w:cstheme="minorBidi"/>
              <w:noProof/>
              <w:szCs w:val="22"/>
              <w:lang w:val="en-US"/>
            </w:rPr>
          </w:pPr>
          <w:hyperlink w:anchor="_Toc127970957" w:history="1">
            <w:r w:rsidR="00D92460" w:rsidRPr="000801BD">
              <w:rPr>
                <w:rStyle w:val="Hyperlink"/>
                <w:noProof/>
              </w:rPr>
              <w:t>2.</w:t>
            </w:r>
            <w:r w:rsidR="00D92460">
              <w:rPr>
                <w:rFonts w:asciiTheme="minorHAnsi" w:eastAsiaTheme="minorEastAsia" w:hAnsiTheme="minorHAnsi" w:cstheme="minorBidi"/>
                <w:noProof/>
                <w:szCs w:val="22"/>
                <w:lang w:val="en-US"/>
              </w:rPr>
              <w:tab/>
            </w:r>
            <w:r w:rsidR="00D92460" w:rsidRPr="000801BD">
              <w:rPr>
                <w:rStyle w:val="Hyperlink"/>
                <w:noProof/>
              </w:rPr>
              <w:t>Aanpak en Planning</w:t>
            </w:r>
            <w:r w:rsidR="00D92460">
              <w:rPr>
                <w:noProof/>
                <w:webHidden/>
              </w:rPr>
              <w:tab/>
            </w:r>
            <w:r w:rsidR="00D92460">
              <w:rPr>
                <w:noProof/>
                <w:webHidden/>
              </w:rPr>
              <w:fldChar w:fldCharType="begin"/>
            </w:r>
            <w:r w:rsidR="00D92460">
              <w:rPr>
                <w:noProof/>
                <w:webHidden/>
              </w:rPr>
              <w:instrText xml:space="preserve"> PAGEREF _Toc127970957 \h </w:instrText>
            </w:r>
            <w:r w:rsidR="00D92460">
              <w:rPr>
                <w:noProof/>
                <w:webHidden/>
              </w:rPr>
            </w:r>
            <w:r w:rsidR="00D92460">
              <w:rPr>
                <w:noProof/>
                <w:webHidden/>
              </w:rPr>
              <w:fldChar w:fldCharType="separate"/>
            </w:r>
            <w:r w:rsidR="00C2454F">
              <w:rPr>
                <w:noProof/>
                <w:webHidden/>
              </w:rPr>
              <w:t>8</w:t>
            </w:r>
            <w:r w:rsidR="00D92460">
              <w:rPr>
                <w:noProof/>
                <w:webHidden/>
              </w:rPr>
              <w:fldChar w:fldCharType="end"/>
            </w:r>
          </w:hyperlink>
        </w:p>
        <w:p w14:paraId="303F73EE" w14:textId="4B79E3DE"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58" w:history="1">
            <w:r w:rsidR="00D92460" w:rsidRPr="000801BD">
              <w:rPr>
                <w:rStyle w:val="Hyperlink"/>
                <w:noProof/>
                <w14:scene3d>
                  <w14:camera w14:prst="orthographicFront"/>
                  <w14:lightRig w14:rig="threePt" w14:dir="t">
                    <w14:rot w14:lat="0" w14:lon="0" w14:rev="0"/>
                  </w14:lightRig>
                </w14:scene3d>
              </w:rPr>
              <w:t>2.1</w:t>
            </w:r>
            <w:r w:rsidR="00D92460">
              <w:rPr>
                <w:rFonts w:asciiTheme="minorHAnsi" w:eastAsiaTheme="minorEastAsia" w:hAnsiTheme="minorHAnsi" w:cstheme="minorBidi"/>
                <w:noProof/>
                <w:sz w:val="22"/>
                <w:szCs w:val="22"/>
                <w:lang w:val="en-US"/>
              </w:rPr>
              <w:tab/>
            </w:r>
            <w:r w:rsidR="00D92460" w:rsidRPr="000801BD">
              <w:rPr>
                <w:rStyle w:val="Hyperlink"/>
                <w:noProof/>
              </w:rPr>
              <w:t>Aanpak</w:t>
            </w:r>
            <w:r w:rsidR="00D92460">
              <w:rPr>
                <w:noProof/>
                <w:webHidden/>
              </w:rPr>
              <w:tab/>
            </w:r>
            <w:r w:rsidR="00D92460">
              <w:rPr>
                <w:noProof/>
                <w:webHidden/>
              </w:rPr>
              <w:fldChar w:fldCharType="begin"/>
            </w:r>
            <w:r w:rsidR="00D92460">
              <w:rPr>
                <w:noProof/>
                <w:webHidden/>
              </w:rPr>
              <w:instrText xml:space="preserve"> PAGEREF _Toc127970958 \h </w:instrText>
            </w:r>
            <w:r w:rsidR="00D92460">
              <w:rPr>
                <w:noProof/>
                <w:webHidden/>
              </w:rPr>
            </w:r>
            <w:r w:rsidR="00D92460">
              <w:rPr>
                <w:noProof/>
                <w:webHidden/>
              </w:rPr>
              <w:fldChar w:fldCharType="separate"/>
            </w:r>
            <w:r w:rsidR="00C2454F">
              <w:rPr>
                <w:noProof/>
                <w:webHidden/>
              </w:rPr>
              <w:t>8</w:t>
            </w:r>
            <w:r w:rsidR="00D92460">
              <w:rPr>
                <w:noProof/>
                <w:webHidden/>
              </w:rPr>
              <w:fldChar w:fldCharType="end"/>
            </w:r>
          </w:hyperlink>
        </w:p>
        <w:p w14:paraId="0D4F48C1" w14:textId="6DE12220" w:rsidR="00D92460" w:rsidRDefault="00000000">
          <w:pPr>
            <w:pStyle w:val="TOC3"/>
            <w:tabs>
              <w:tab w:val="left" w:pos="1320"/>
              <w:tab w:val="right" w:leader="dot" w:pos="9296"/>
            </w:tabs>
            <w:rPr>
              <w:noProof/>
            </w:rPr>
          </w:pPr>
          <w:hyperlink w:anchor="_Toc127970959" w:history="1">
            <w:r w:rsidR="00D92460" w:rsidRPr="000801BD">
              <w:rPr>
                <w:rStyle w:val="Hyperlink"/>
                <w:noProof/>
              </w:rPr>
              <w:t>2.1.1</w:t>
            </w:r>
            <w:r w:rsidR="00D92460">
              <w:rPr>
                <w:noProof/>
              </w:rPr>
              <w:tab/>
            </w:r>
            <w:r w:rsidR="00D92460" w:rsidRPr="000801BD">
              <w:rPr>
                <w:rStyle w:val="Hyperlink"/>
                <w:noProof/>
              </w:rPr>
              <w:t>Testaanpak</w:t>
            </w:r>
            <w:r w:rsidR="00D92460">
              <w:rPr>
                <w:noProof/>
                <w:webHidden/>
              </w:rPr>
              <w:tab/>
            </w:r>
            <w:r w:rsidR="00D92460">
              <w:rPr>
                <w:noProof/>
                <w:webHidden/>
              </w:rPr>
              <w:fldChar w:fldCharType="begin"/>
            </w:r>
            <w:r w:rsidR="00D92460">
              <w:rPr>
                <w:noProof/>
                <w:webHidden/>
              </w:rPr>
              <w:instrText xml:space="preserve"> PAGEREF _Toc127970959 \h </w:instrText>
            </w:r>
            <w:r w:rsidR="00D92460">
              <w:rPr>
                <w:noProof/>
                <w:webHidden/>
              </w:rPr>
            </w:r>
            <w:r w:rsidR="00D92460">
              <w:rPr>
                <w:noProof/>
                <w:webHidden/>
              </w:rPr>
              <w:fldChar w:fldCharType="separate"/>
            </w:r>
            <w:r w:rsidR="00C2454F">
              <w:rPr>
                <w:noProof/>
                <w:webHidden/>
              </w:rPr>
              <w:t>8</w:t>
            </w:r>
            <w:r w:rsidR="00D92460">
              <w:rPr>
                <w:noProof/>
                <w:webHidden/>
              </w:rPr>
              <w:fldChar w:fldCharType="end"/>
            </w:r>
          </w:hyperlink>
        </w:p>
        <w:p w14:paraId="35A6DF0B" w14:textId="6C8F3FC3"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0" w:history="1">
            <w:r w:rsidR="00D92460" w:rsidRPr="000801BD">
              <w:rPr>
                <w:rStyle w:val="Hyperlink"/>
                <w:noProof/>
                <w14:scene3d>
                  <w14:camera w14:prst="orthographicFront"/>
                  <w14:lightRig w14:rig="threePt" w14:dir="t">
                    <w14:rot w14:lat="0" w14:lon="0" w14:rev="0"/>
                  </w14:lightRig>
                </w14:scene3d>
              </w:rPr>
              <w:t>2.2</w:t>
            </w:r>
            <w:r w:rsidR="00D92460">
              <w:rPr>
                <w:rFonts w:asciiTheme="minorHAnsi" w:eastAsiaTheme="minorEastAsia" w:hAnsiTheme="minorHAnsi" w:cstheme="minorBidi"/>
                <w:noProof/>
                <w:sz w:val="22"/>
                <w:szCs w:val="22"/>
                <w:lang w:val="en-US"/>
              </w:rPr>
              <w:tab/>
            </w:r>
            <w:r w:rsidR="00D92460" w:rsidRPr="000801BD">
              <w:rPr>
                <w:rStyle w:val="Hyperlink"/>
                <w:noProof/>
              </w:rPr>
              <w:t>Onderzoeksmethoden</w:t>
            </w:r>
            <w:r w:rsidR="00D92460">
              <w:rPr>
                <w:noProof/>
                <w:webHidden/>
              </w:rPr>
              <w:tab/>
            </w:r>
            <w:r w:rsidR="00D92460">
              <w:rPr>
                <w:noProof/>
                <w:webHidden/>
              </w:rPr>
              <w:fldChar w:fldCharType="begin"/>
            </w:r>
            <w:r w:rsidR="00D92460">
              <w:rPr>
                <w:noProof/>
                <w:webHidden/>
              </w:rPr>
              <w:instrText xml:space="preserve"> PAGEREF _Toc127970960 \h </w:instrText>
            </w:r>
            <w:r w:rsidR="00D92460">
              <w:rPr>
                <w:noProof/>
                <w:webHidden/>
              </w:rPr>
            </w:r>
            <w:r w:rsidR="00D92460">
              <w:rPr>
                <w:noProof/>
                <w:webHidden/>
              </w:rPr>
              <w:fldChar w:fldCharType="separate"/>
            </w:r>
            <w:r w:rsidR="00C2454F">
              <w:rPr>
                <w:noProof/>
                <w:webHidden/>
              </w:rPr>
              <w:t>8</w:t>
            </w:r>
            <w:r w:rsidR="00D92460">
              <w:rPr>
                <w:noProof/>
                <w:webHidden/>
              </w:rPr>
              <w:fldChar w:fldCharType="end"/>
            </w:r>
          </w:hyperlink>
        </w:p>
        <w:p w14:paraId="5DC7750C" w14:textId="386456F5"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1" w:history="1">
            <w:r w:rsidR="00D92460" w:rsidRPr="000801BD">
              <w:rPr>
                <w:rStyle w:val="Hyperlink"/>
                <w:noProof/>
                <w14:scene3d>
                  <w14:camera w14:prst="orthographicFront"/>
                  <w14:lightRig w14:rig="threePt" w14:dir="t">
                    <w14:rot w14:lat="0" w14:lon="0" w14:rev="0"/>
                  </w14:lightRig>
                </w14:scene3d>
              </w:rPr>
              <w:t>2.3</w:t>
            </w:r>
            <w:r w:rsidR="00D92460">
              <w:rPr>
                <w:rFonts w:asciiTheme="minorHAnsi" w:eastAsiaTheme="minorEastAsia" w:hAnsiTheme="minorHAnsi" w:cstheme="minorBidi"/>
                <w:noProof/>
                <w:sz w:val="22"/>
                <w:szCs w:val="22"/>
                <w:lang w:val="en-US"/>
              </w:rPr>
              <w:tab/>
            </w:r>
            <w:r w:rsidR="00D92460" w:rsidRPr="000801BD">
              <w:rPr>
                <w:rStyle w:val="Hyperlink"/>
                <w:noProof/>
              </w:rPr>
              <w:t>Opdeling van het project</w:t>
            </w:r>
            <w:r w:rsidR="00D92460">
              <w:rPr>
                <w:noProof/>
                <w:webHidden/>
              </w:rPr>
              <w:tab/>
            </w:r>
            <w:r w:rsidR="00D92460">
              <w:rPr>
                <w:noProof/>
                <w:webHidden/>
              </w:rPr>
              <w:fldChar w:fldCharType="begin"/>
            </w:r>
            <w:r w:rsidR="00D92460">
              <w:rPr>
                <w:noProof/>
                <w:webHidden/>
              </w:rPr>
              <w:instrText xml:space="preserve"> PAGEREF _Toc127970961 \h </w:instrText>
            </w:r>
            <w:r w:rsidR="00D92460">
              <w:rPr>
                <w:noProof/>
                <w:webHidden/>
              </w:rPr>
            </w:r>
            <w:r w:rsidR="00D92460">
              <w:rPr>
                <w:noProof/>
                <w:webHidden/>
              </w:rPr>
              <w:fldChar w:fldCharType="separate"/>
            </w:r>
            <w:r w:rsidR="00C2454F">
              <w:rPr>
                <w:noProof/>
                <w:webHidden/>
              </w:rPr>
              <w:t>10</w:t>
            </w:r>
            <w:r w:rsidR="00D92460">
              <w:rPr>
                <w:noProof/>
                <w:webHidden/>
              </w:rPr>
              <w:fldChar w:fldCharType="end"/>
            </w:r>
          </w:hyperlink>
        </w:p>
        <w:p w14:paraId="47E23536" w14:textId="5A27B969"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2" w:history="1">
            <w:r w:rsidR="00D92460" w:rsidRPr="000801BD">
              <w:rPr>
                <w:rStyle w:val="Hyperlink"/>
                <w:noProof/>
                <w14:scene3d>
                  <w14:camera w14:prst="orthographicFront"/>
                  <w14:lightRig w14:rig="threePt" w14:dir="t">
                    <w14:rot w14:lat="0" w14:lon="0" w14:rev="0"/>
                  </w14:lightRig>
                </w14:scene3d>
              </w:rPr>
              <w:t>2.4</w:t>
            </w:r>
            <w:r w:rsidR="00D92460">
              <w:rPr>
                <w:rFonts w:asciiTheme="minorHAnsi" w:eastAsiaTheme="minorEastAsia" w:hAnsiTheme="minorHAnsi" w:cstheme="minorBidi"/>
                <w:noProof/>
                <w:sz w:val="22"/>
                <w:szCs w:val="22"/>
                <w:lang w:val="en-US"/>
              </w:rPr>
              <w:tab/>
            </w:r>
            <w:r w:rsidR="00D92460" w:rsidRPr="000801BD">
              <w:rPr>
                <w:rStyle w:val="Hyperlink"/>
                <w:noProof/>
              </w:rPr>
              <w:t>Tijdplan</w:t>
            </w:r>
            <w:r w:rsidR="00D92460">
              <w:rPr>
                <w:noProof/>
                <w:webHidden/>
              </w:rPr>
              <w:tab/>
            </w:r>
            <w:r w:rsidR="00D92460">
              <w:rPr>
                <w:noProof/>
                <w:webHidden/>
              </w:rPr>
              <w:fldChar w:fldCharType="begin"/>
            </w:r>
            <w:r w:rsidR="00D92460">
              <w:rPr>
                <w:noProof/>
                <w:webHidden/>
              </w:rPr>
              <w:instrText xml:space="preserve"> PAGEREF _Toc127970962 \h </w:instrText>
            </w:r>
            <w:r w:rsidR="00D92460">
              <w:rPr>
                <w:noProof/>
                <w:webHidden/>
              </w:rPr>
            </w:r>
            <w:r w:rsidR="00D92460">
              <w:rPr>
                <w:noProof/>
                <w:webHidden/>
              </w:rPr>
              <w:fldChar w:fldCharType="separate"/>
            </w:r>
            <w:r w:rsidR="00C2454F">
              <w:rPr>
                <w:noProof/>
                <w:webHidden/>
              </w:rPr>
              <w:t>10</w:t>
            </w:r>
            <w:r w:rsidR="00D92460">
              <w:rPr>
                <w:noProof/>
                <w:webHidden/>
              </w:rPr>
              <w:fldChar w:fldCharType="end"/>
            </w:r>
          </w:hyperlink>
        </w:p>
        <w:p w14:paraId="4C202904" w14:textId="5672377A" w:rsidR="00D92460" w:rsidRDefault="00000000">
          <w:pPr>
            <w:pStyle w:val="TOC1"/>
            <w:tabs>
              <w:tab w:val="left" w:pos="660"/>
            </w:tabs>
            <w:rPr>
              <w:rFonts w:asciiTheme="minorHAnsi" w:eastAsiaTheme="minorEastAsia" w:hAnsiTheme="minorHAnsi" w:cstheme="minorBidi"/>
              <w:noProof/>
              <w:szCs w:val="22"/>
              <w:lang w:val="en-US"/>
            </w:rPr>
          </w:pPr>
          <w:hyperlink w:anchor="_Toc127970963" w:history="1">
            <w:r w:rsidR="00D92460" w:rsidRPr="000801BD">
              <w:rPr>
                <w:rStyle w:val="Hyperlink"/>
                <w:noProof/>
              </w:rPr>
              <w:t>3.</w:t>
            </w:r>
            <w:r w:rsidR="00D92460">
              <w:rPr>
                <w:rFonts w:asciiTheme="minorHAnsi" w:eastAsiaTheme="minorEastAsia" w:hAnsiTheme="minorHAnsi" w:cstheme="minorBidi"/>
                <w:noProof/>
                <w:szCs w:val="22"/>
                <w:lang w:val="en-US"/>
              </w:rPr>
              <w:tab/>
            </w:r>
            <w:r w:rsidR="00D92460" w:rsidRPr="000801BD">
              <w:rPr>
                <w:rStyle w:val="Hyperlink"/>
                <w:noProof/>
              </w:rPr>
              <w:t>Projectorganisatie</w:t>
            </w:r>
            <w:r w:rsidR="00D92460">
              <w:rPr>
                <w:noProof/>
                <w:webHidden/>
              </w:rPr>
              <w:tab/>
            </w:r>
            <w:r w:rsidR="00D92460">
              <w:rPr>
                <w:noProof/>
                <w:webHidden/>
              </w:rPr>
              <w:fldChar w:fldCharType="begin"/>
            </w:r>
            <w:r w:rsidR="00D92460">
              <w:rPr>
                <w:noProof/>
                <w:webHidden/>
              </w:rPr>
              <w:instrText xml:space="preserve"> PAGEREF _Toc127970963 \h </w:instrText>
            </w:r>
            <w:r w:rsidR="00D92460">
              <w:rPr>
                <w:noProof/>
                <w:webHidden/>
              </w:rPr>
            </w:r>
            <w:r w:rsidR="00D92460">
              <w:rPr>
                <w:noProof/>
                <w:webHidden/>
              </w:rPr>
              <w:fldChar w:fldCharType="separate"/>
            </w:r>
            <w:r w:rsidR="00C2454F">
              <w:rPr>
                <w:noProof/>
                <w:webHidden/>
              </w:rPr>
              <w:t>12</w:t>
            </w:r>
            <w:r w:rsidR="00D92460">
              <w:rPr>
                <w:noProof/>
                <w:webHidden/>
              </w:rPr>
              <w:fldChar w:fldCharType="end"/>
            </w:r>
          </w:hyperlink>
        </w:p>
        <w:p w14:paraId="08D25479" w14:textId="50E1721E"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4" w:history="1">
            <w:r w:rsidR="00D92460" w:rsidRPr="000801BD">
              <w:rPr>
                <w:rStyle w:val="Hyperlink"/>
                <w:noProof/>
                <w14:scene3d>
                  <w14:camera w14:prst="orthographicFront"/>
                  <w14:lightRig w14:rig="threePt" w14:dir="t">
                    <w14:rot w14:lat="0" w14:lon="0" w14:rev="0"/>
                  </w14:lightRig>
                </w14:scene3d>
              </w:rPr>
              <w:t>3.1</w:t>
            </w:r>
            <w:r w:rsidR="00D92460">
              <w:rPr>
                <w:rFonts w:asciiTheme="minorHAnsi" w:eastAsiaTheme="minorEastAsia" w:hAnsiTheme="minorHAnsi" w:cstheme="minorBidi"/>
                <w:noProof/>
                <w:sz w:val="22"/>
                <w:szCs w:val="22"/>
                <w:lang w:val="en-US"/>
              </w:rPr>
              <w:tab/>
            </w:r>
            <w:r w:rsidR="00D92460" w:rsidRPr="000801BD">
              <w:rPr>
                <w:rStyle w:val="Hyperlink"/>
                <w:noProof/>
              </w:rPr>
              <w:t>Teamleden</w:t>
            </w:r>
            <w:r w:rsidR="00D92460">
              <w:rPr>
                <w:noProof/>
                <w:webHidden/>
              </w:rPr>
              <w:tab/>
            </w:r>
            <w:r w:rsidR="00D92460">
              <w:rPr>
                <w:noProof/>
                <w:webHidden/>
              </w:rPr>
              <w:fldChar w:fldCharType="begin"/>
            </w:r>
            <w:r w:rsidR="00D92460">
              <w:rPr>
                <w:noProof/>
                <w:webHidden/>
              </w:rPr>
              <w:instrText xml:space="preserve"> PAGEREF _Toc127970964 \h </w:instrText>
            </w:r>
            <w:r w:rsidR="00D92460">
              <w:rPr>
                <w:noProof/>
                <w:webHidden/>
              </w:rPr>
            </w:r>
            <w:r w:rsidR="00D92460">
              <w:rPr>
                <w:noProof/>
                <w:webHidden/>
              </w:rPr>
              <w:fldChar w:fldCharType="separate"/>
            </w:r>
            <w:r w:rsidR="00C2454F">
              <w:rPr>
                <w:noProof/>
                <w:webHidden/>
              </w:rPr>
              <w:t>12</w:t>
            </w:r>
            <w:r w:rsidR="00D92460">
              <w:rPr>
                <w:noProof/>
                <w:webHidden/>
              </w:rPr>
              <w:fldChar w:fldCharType="end"/>
            </w:r>
          </w:hyperlink>
        </w:p>
        <w:p w14:paraId="07FF6D84" w14:textId="02AA2A3C"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5" w:history="1">
            <w:r w:rsidR="00D92460" w:rsidRPr="000801BD">
              <w:rPr>
                <w:rStyle w:val="Hyperlink"/>
                <w:noProof/>
                <w14:scene3d>
                  <w14:camera w14:prst="orthographicFront"/>
                  <w14:lightRig w14:rig="threePt" w14:dir="t">
                    <w14:rot w14:lat="0" w14:lon="0" w14:rev="0"/>
                  </w14:lightRig>
                </w14:scene3d>
              </w:rPr>
              <w:t>3.2</w:t>
            </w:r>
            <w:r w:rsidR="00D92460">
              <w:rPr>
                <w:rFonts w:asciiTheme="minorHAnsi" w:eastAsiaTheme="minorEastAsia" w:hAnsiTheme="minorHAnsi" w:cstheme="minorBidi"/>
                <w:noProof/>
                <w:sz w:val="22"/>
                <w:szCs w:val="22"/>
                <w:lang w:val="en-US"/>
              </w:rPr>
              <w:tab/>
            </w:r>
            <w:r w:rsidR="00D92460" w:rsidRPr="000801BD">
              <w:rPr>
                <w:rStyle w:val="Hyperlink"/>
                <w:noProof/>
              </w:rPr>
              <w:t>Communicatie</w:t>
            </w:r>
            <w:r w:rsidR="00D92460">
              <w:rPr>
                <w:noProof/>
                <w:webHidden/>
              </w:rPr>
              <w:tab/>
            </w:r>
            <w:r w:rsidR="00D92460">
              <w:rPr>
                <w:noProof/>
                <w:webHidden/>
              </w:rPr>
              <w:fldChar w:fldCharType="begin"/>
            </w:r>
            <w:r w:rsidR="00D92460">
              <w:rPr>
                <w:noProof/>
                <w:webHidden/>
              </w:rPr>
              <w:instrText xml:space="preserve"> PAGEREF _Toc127970965 \h </w:instrText>
            </w:r>
            <w:r w:rsidR="00D92460">
              <w:rPr>
                <w:noProof/>
                <w:webHidden/>
              </w:rPr>
            </w:r>
            <w:r w:rsidR="00D92460">
              <w:rPr>
                <w:noProof/>
                <w:webHidden/>
              </w:rPr>
              <w:fldChar w:fldCharType="separate"/>
            </w:r>
            <w:r w:rsidR="00C2454F">
              <w:rPr>
                <w:noProof/>
                <w:webHidden/>
              </w:rPr>
              <w:t>12</w:t>
            </w:r>
            <w:r w:rsidR="00D92460">
              <w:rPr>
                <w:noProof/>
                <w:webHidden/>
              </w:rPr>
              <w:fldChar w:fldCharType="end"/>
            </w:r>
          </w:hyperlink>
        </w:p>
        <w:p w14:paraId="6D192656" w14:textId="38239E62"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6" w:history="1">
            <w:r w:rsidR="00D92460" w:rsidRPr="000801BD">
              <w:rPr>
                <w:rStyle w:val="Hyperlink"/>
                <w:noProof/>
                <w14:scene3d>
                  <w14:camera w14:prst="orthographicFront"/>
                  <w14:lightRig w14:rig="threePt" w14:dir="t">
                    <w14:rot w14:lat="0" w14:lon="0" w14:rev="0"/>
                  </w14:lightRig>
                </w14:scene3d>
              </w:rPr>
              <w:t>3.3</w:t>
            </w:r>
            <w:r w:rsidR="00D92460">
              <w:rPr>
                <w:rFonts w:asciiTheme="minorHAnsi" w:eastAsiaTheme="minorEastAsia" w:hAnsiTheme="minorHAnsi" w:cstheme="minorBidi"/>
                <w:noProof/>
                <w:sz w:val="22"/>
                <w:szCs w:val="22"/>
                <w:lang w:val="en-US"/>
              </w:rPr>
              <w:tab/>
            </w:r>
            <w:r w:rsidR="00D92460" w:rsidRPr="000801BD">
              <w:rPr>
                <w:rStyle w:val="Hyperlink"/>
                <w:noProof/>
              </w:rPr>
              <w:t>Testomgeving en benodigdheden</w:t>
            </w:r>
            <w:r w:rsidR="00D92460">
              <w:rPr>
                <w:noProof/>
                <w:webHidden/>
              </w:rPr>
              <w:tab/>
            </w:r>
            <w:r w:rsidR="00D92460">
              <w:rPr>
                <w:noProof/>
                <w:webHidden/>
              </w:rPr>
              <w:fldChar w:fldCharType="begin"/>
            </w:r>
            <w:r w:rsidR="00D92460">
              <w:rPr>
                <w:noProof/>
                <w:webHidden/>
              </w:rPr>
              <w:instrText xml:space="preserve"> PAGEREF _Toc127970966 \h </w:instrText>
            </w:r>
            <w:r w:rsidR="00D92460">
              <w:rPr>
                <w:noProof/>
                <w:webHidden/>
              </w:rPr>
            </w:r>
            <w:r w:rsidR="00D92460">
              <w:rPr>
                <w:noProof/>
                <w:webHidden/>
              </w:rPr>
              <w:fldChar w:fldCharType="separate"/>
            </w:r>
            <w:r w:rsidR="00C2454F">
              <w:rPr>
                <w:noProof/>
                <w:webHidden/>
              </w:rPr>
              <w:t>13</w:t>
            </w:r>
            <w:r w:rsidR="00D92460">
              <w:rPr>
                <w:noProof/>
                <w:webHidden/>
              </w:rPr>
              <w:fldChar w:fldCharType="end"/>
            </w:r>
          </w:hyperlink>
        </w:p>
        <w:p w14:paraId="78E092B9" w14:textId="48FB1749"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7" w:history="1">
            <w:r w:rsidR="00D92460" w:rsidRPr="000801BD">
              <w:rPr>
                <w:rStyle w:val="Hyperlink"/>
                <w:noProof/>
                <w14:scene3d>
                  <w14:camera w14:prst="orthographicFront"/>
                  <w14:lightRig w14:rig="threePt" w14:dir="t">
                    <w14:rot w14:lat="0" w14:lon="0" w14:rev="0"/>
                  </w14:lightRig>
                </w14:scene3d>
              </w:rPr>
              <w:t>3.4</w:t>
            </w:r>
            <w:r w:rsidR="00D92460">
              <w:rPr>
                <w:rFonts w:asciiTheme="minorHAnsi" w:eastAsiaTheme="minorEastAsia" w:hAnsiTheme="minorHAnsi" w:cstheme="minorBidi"/>
                <w:noProof/>
                <w:sz w:val="22"/>
                <w:szCs w:val="22"/>
                <w:lang w:val="en-US"/>
              </w:rPr>
              <w:tab/>
            </w:r>
            <w:r w:rsidR="00D92460" w:rsidRPr="000801BD">
              <w:rPr>
                <w:rStyle w:val="Hyperlink"/>
                <w:noProof/>
              </w:rPr>
              <w:t>Configuratiemanagement</w:t>
            </w:r>
            <w:r w:rsidR="00D92460">
              <w:rPr>
                <w:noProof/>
                <w:webHidden/>
              </w:rPr>
              <w:tab/>
            </w:r>
            <w:r w:rsidR="00D92460">
              <w:rPr>
                <w:noProof/>
                <w:webHidden/>
              </w:rPr>
              <w:fldChar w:fldCharType="begin"/>
            </w:r>
            <w:r w:rsidR="00D92460">
              <w:rPr>
                <w:noProof/>
                <w:webHidden/>
              </w:rPr>
              <w:instrText xml:space="preserve"> PAGEREF _Toc127970967 \h </w:instrText>
            </w:r>
            <w:r w:rsidR="00D92460">
              <w:rPr>
                <w:noProof/>
                <w:webHidden/>
              </w:rPr>
            </w:r>
            <w:r w:rsidR="00D92460">
              <w:rPr>
                <w:noProof/>
                <w:webHidden/>
              </w:rPr>
              <w:fldChar w:fldCharType="separate"/>
            </w:r>
            <w:r w:rsidR="00C2454F">
              <w:rPr>
                <w:noProof/>
                <w:webHidden/>
              </w:rPr>
              <w:t>13</w:t>
            </w:r>
            <w:r w:rsidR="00D92460">
              <w:rPr>
                <w:noProof/>
                <w:webHidden/>
              </w:rPr>
              <w:fldChar w:fldCharType="end"/>
            </w:r>
          </w:hyperlink>
        </w:p>
        <w:p w14:paraId="5A69A92F" w14:textId="53E6090C" w:rsidR="00D92460" w:rsidRDefault="00000000">
          <w:pPr>
            <w:pStyle w:val="TOC1"/>
            <w:tabs>
              <w:tab w:val="left" w:pos="660"/>
            </w:tabs>
            <w:rPr>
              <w:rFonts w:asciiTheme="minorHAnsi" w:eastAsiaTheme="minorEastAsia" w:hAnsiTheme="minorHAnsi" w:cstheme="minorBidi"/>
              <w:noProof/>
              <w:szCs w:val="22"/>
              <w:lang w:val="en-US"/>
            </w:rPr>
          </w:pPr>
          <w:hyperlink w:anchor="_Toc127970968" w:history="1">
            <w:r w:rsidR="00D92460" w:rsidRPr="000801BD">
              <w:rPr>
                <w:rStyle w:val="Hyperlink"/>
                <w:noProof/>
              </w:rPr>
              <w:t>4.</w:t>
            </w:r>
            <w:r w:rsidR="00D92460">
              <w:rPr>
                <w:rFonts w:asciiTheme="minorHAnsi" w:eastAsiaTheme="minorEastAsia" w:hAnsiTheme="minorHAnsi" w:cstheme="minorBidi"/>
                <w:noProof/>
                <w:szCs w:val="22"/>
                <w:lang w:val="en-US"/>
              </w:rPr>
              <w:tab/>
            </w:r>
            <w:r w:rsidR="00D92460" w:rsidRPr="000801BD">
              <w:rPr>
                <w:rStyle w:val="Hyperlink"/>
                <w:noProof/>
              </w:rPr>
              <w:t>Financiën en Risico’s</w:t>
            </w:r>
            <w:r w:rsidR="00D92460">
              <w:rPr>
                <w:noProof/>
                <w:webHidden/>
              </w:rPr>
              <w:tab/>
            </w:r>
            <w:r w:rsidR="00D92460">
              <w:rPr>
                <w:noProof/>
                <w:webHidden/>
              </w:rPr>
              <w:fldChar w:fldCharType="begin"/>
            </w:r>
            <w:r w:rsidR="00D92460">
              <w:rPr>
                <w:noProof/>
                <w:webHidden/>
              </w:rPr>
              <w:instrText xml:space="preserve"> PAGEREF _Toc127970968 \h </w:instrText>
            </w:r>
            <w:r w:rsidR="00D92460">
              <w:rPr>
                <w:noProof/>
                <w:webHidden/>
              </w:rPr>
            </w:r>
            <w:r w:rsidR="00D92460">
              <w:rPr>
                <w:noProof/>
                <w:webHidden/>
              </w:rPr>
              <w:fldChar w:fldCharType="separate"/>
            </w:r>
            <w:r w:rsidR="00C2454F">
              <w:rPr>
                <w:noProof/>
                <w:webHidden/>
              </w:rPr>
              <w:t>15</w:t>
            </w:r>
            <w:r w:rsidR="00D92460">
              <w:rPr>
                <w:noProof/>
                <w:webHidden/>
              </w:rPr>
              <w:fldChar w:fldCharType="end"/>
            </w:r>
          </w:hyperlink>
        </w:p>
        <w:p w14:paraId="228C5228" w14:textId="0697BD5A"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69" w:history="1">
            <w:r w:rsidR="00D92460" w:rsidRPr="000801BD">
              <w:rPr>
                <w:rStyle w:val="Hyperlink"/>
                <w:noProof/>
                <w14:scene3d>
                  <w14:camera w14:prst="orthographicFront"/>
                  <w14:lightRig w14:rig="threePt" w14:dir="t">
                    <w14:rot w14:lat="0" w14:lon="0" w14:rev="0"/>
                  </w14:lightRig>
                </w14:scene3d>
              </w:rPr>
              <w:t>4.1</w:t>
            </w:r>
            <w:r w:rsidR="00D92460">
              <w:rPr>
                <w:rFonts w:asciiTheme="minorHAnsi" w:eastAsiaTheme="minorEastAsia" w:hAnsiTheme="minorHAnsi" w:cstheme="minorBidi"/>
                <w:noProof/>
                <w:sz w:val="22"/>
                <w:szCs w:val="22"/>
                <w:lang w:val="en-US"/>
              </w:rPr>
              <w:tab/>
            </w:r>
            <w:r w:rsidR="00D92460" w:rsidRPr="000801BD">
              <w:rPr>
                <w:rStyle w:val="Hyperlink"/>
                <w:noProof/>
              </w:rPr>
              <w:t>Kostenbudget</w:t>
            </w:r>
            <w:r w:rsidR="00D92460">
              <w:rPr>
                <w:noProof/>
                <w:webHidden/>
              </w:rPr>
              <w:tab/>
            </w:r>
            <w:r w:rsidR="00D92460">
              <w:rPr>
                <w:noProof/>
                <w:webHidden/>
              </w:rPr>
              <w:fldChar w:fldCharType="begin"/>
            </w:r>
            <w:r w:rsidR="00D92460">
              <w:rPr>
                <w:noProof/>
                <w:webHidden/>
              </w:rPr>
              <w:instrText xml:space="preserve"> PAGEREF _Toc127970969 \h </w:instrText>
            </w:r>
            <w:r w:rsidR="00D92460">
              <w:rPr>
                <w:noProof/>
                <w:webHidden/>
              </w:rPr>
            </w:r>
            <w:r w:rsidR="00D92460">
              <w:rPr>
                <w:noProof/>
                <w:webHidden/>
              </w:rPr>
              <w:fldChar w:fldCharType="separate"/>
            </w:r>
            <w:r w:rsidR="00C2454F">
              <w:rPr>
                <w:noProof/>
                <w:webHidden/>
              </w:rPr>
              <w:t>15</w:t>
            </w:r>
            <w:r w:rsidR="00D92460">
              <w:rPr>
                <w:noProof/>
                <w:webHidden/>
              </w:rPr>
              <w:fldChar w:fldCharType="end"/>
            </w:r>
          </w:hyperlink>
        </w:p>
        <w:p w14:paraId="7C389973" w14:textId="0BFBEED3" w:rsidR="00D92460" w:rsidRDefault="00000000">
          <w:pPr>
            <w:pStyle w:val="TOC2"/>
            <w:tabs>
              <w:tab w:val="left" w:pos="880"/>
            </w:tabs>
            <w:rPr>
              <w:rFonts w:asciiTheme="minorHAnsi" w:eastAsiaTheme="minorEastAsia" w:hAnsiTheme="minorHAnsi" w:cstheme="minorBidi"/>
              <w:noProof/>
              <w:sz w:val="22"/>
              <w:szCs w:val="22"/>
              <w:lang w:val="en-US"/>
            </w:rPr>
          </w:pPr>
          <w:hyperlink w:anchor="_Toc127970970" w:history="1">
            <w:r w:rsidR="00D92460" w:rsidRPr="000801BD">
              <w:rPr>
                <w:rStyle w:val="Hyperlink"/>
                <w:noProof/>
                <w14:scene3d>
                  <w14:camera w14:prst="orthographicFront"/>
                  <w14:lightRig w14:rig="threePt" w14:dir="t">
                    <w14:rot w14:lat="0" w14:lon="0" w14:rev="0"/>
                  </w14:lightRig>
                </w14:scene3d>
              </w:rPr>
              <w:t>4.2</w:t>
            </w:r>
            <w:r w:rsidR="00D92460">
              <w:rPr>
                <w:rFonts w:asciiTheme="minorHAnsi" w:eastAsiaTheme="minorEastAsia" w:hAnsiTheme="minorHAnsi" w:cstheme="minorBidi"/>
                <w:noProof/>
                <w:sz w:val="22"/>
                <w:szCs w:val="22"/>
                <w:lang w:val="en-US"/>
              </w:rPr>
              <w:tab/>
            </w:r>
            <w:r w:rsidR="00D92460" w:rsidRPr="000801BD">
              <w:rPr>
                <w:rStyle w:val="Hyperlink"/>
                <w:noProof/>
              </w:rPr>
              <w:t>Risico’s en uitwijkactiviteiten</w:t>
            </w:r>
            <w:r w:rsidR="00D92460">
              <w:rPr>
                <w:noProof/>
                <w:webHidden/>
              </w:rPr>
              <w:tab/>
            </w:r>
            <w:r w:rsidR="00D92460">
              <w:rPr>
                <w:noProof/>
                <w:webHidden/>
              </w:rPr>
              <w:fldChar w:fldCharType="begin"/>
            </w:r>
            <w:r w:rsidR="00D92460">
              <w:rPr>
                <w:noProof/>
                <w:webHidden/>
              </w:rPr>
              <w:instrText xml:space="preserve"> PAGEREF _Toc127970970 \h </w:instrText>
            </w:r>
            <w:r w:rsidR="00D92460">
              <w:rPr>
                <w:noProof/>
                <w:webHidden/>
              </w:rPr>
            </w:r>
            <w:r w:rsidR="00D92460">
              <w:rPr>
                <w:noProof/>
                <w:webHidden/>
              </w:rPr>
              <w:fldChar w:fldCharType="separate"/>
            </w:r>
            <w:r w:rsidR="00C2454F">
              <w:rPr>
                <w:noProof/>
                <w:webHidden/>
              </w:rPr>
              <w:t>15</w:t>
            </w:r>
            <w:r w:rsidR="00D92460">
              <w:rPr>
                <w:noProof/>
                <w:webHidden/>
              </w:rPr>
              <w:fldChar w:fldCharType="end"/>
            </w:r>
          </w:hyperlink>
        </w:p>
        <w:p w14:paraId="2263D793" w14:textId="0A3FB01E" w:rsidR="00D92460" w:rsidRDefault="00000000">
          <w:pPr>
            <w:pStyle w:val="TOC1"/>
            <w:tabs>
              <w:tab w:val="left" w:pos="660"/>
            </w:tabs>
            <w:rPr>
              <w:rFonts w:asciiTheme="minorHAnsi" w:eastAsiaTheme="minorEastAsia" w:hAnsiTheme="minorHAnsi" w:cstheme="minorBidi"/>
              <w:noProof/>
              <w:szCs w:val="22"/>
              <w:lang w:val="en-US"/>
            </w:rPr>
          </w:pPr>
          <w:hyperlink w:anchor="_Toc127970971" w:history="1">
            <w:r w:rsidR="00D92460" w:rsidRPr="000801BD">
              <w:rPr>
                <w:rStyle w:val="Hyperlink"/>
                <w:noProof/>
              </w:rPr>
              <w:t>5.</w:t>
            </w:r>
            <w:r w:rsidR="00D92460">
              <w:rPr>
                <w:rFonts w:asciiTheme="minorHAnsi" w:eastAsiaTheme="minorEastAsia" w:hAnsiTheme="minorHAnsi" w:cstheme="minorBidi"/>
                <w:noProof/>
                <w:szCs w:val="22"/>
                <w:lang w:val="en-US"/>
              </w:rPr>
              <w:tab/>
            </w:r>
            <w:r w:rsidR="00D92460" w:rsidRPr="000801BD">
              <w:rPr>
                <w:rStyle w:val="Hyperlink"/>
                <w:noProof/>
              </w:rPr>
              <w:t>Overig</w:t>
            </w:r>
            <w:r w:rsidR="00D92460">
              <w:rPr>
                <w:noProof/>
                <w:webHidden/>
              </w:rPr>
              <w:tab/>
            </w:r>
            <w:r w:rsidR="00D92460">
              <w:rPr>
                <w:noProof/>
                <w:webHidden/>
              </w:rPr>
              <w:fldChar w:fldCharType="begin"/>
            </w:r>
            <w:r w:rsidR="00D92460">
              <w:rPr>
                <w:noProof/>
                <w:webHidden/>
              </w:rPr>
              <w:instrText xml:space="preserve"> PAGEREF _Toc127970971 \h </w:instrText>
            </w:r>
            <w:r w:rsidR="00D92460">
              <w:rPr>
                <w:noProof/>
                <w:webHidden/>
              </w:rPr>
            </w:r>
            <w:r w:rsidR="00D92460">
              <w:rPr>
                <w:noProof/>
                <w:webHidden/>
              </w:rPr>
              <w:fldChar w:fldCharType="separate"/>
            </w:r>
            <w:r w:rsidR="00C2454F">
              <w:rPr>
                <w:noProof/>
                <w:webHidden/>
              </w:rPr>
              <w:t>16</w:t>
            </w:r>
            <w:r w:rsidR="00D92460">
              <w:rPr>
                <w:noProof/>
                <w:webHidden/>
              </w:rPr>
              <w:fldChar w:fldCharType="end"/>
            </w:r>
          </w:hyperlink>
        </w:p>
        <w:p w14:paraId="7EC2699A" w14:textId="22C28824" w:rsidR="00D92460" w:rsidRDefault="00D92460">
          <w:r>
            <w:rPr>
              <w:b/>
              <w:bCs/>
              <w:noProof/>
            </w:rPr>
            <w:fldChar w:fldCharType="end"/>
          </w:r>
        </w:p>
      </w:sdtContent>
    </w:sdt>
    <w:p w14:paraId="3C3BB62D" w14:textId="31C8CC2C" w:rsidR="00B01BF3" w:rsidRPr="00492252" w:rsidRDefault="00B01BF3" w:rsidP="00B01BF3"/>
    <w:p w14:paraId="3C3BB62E" w14:textId="77777777" w:rsidR="00B01BF3" w:rsidRPr="00492252" w:rsidRDefault="00B01BF3" w:rsidP="00B01BF3">
      <w:pPr>
        <w:pStyle w:val="Heading1"/>
      </w:pPr>
      <w:bookmarkStart w:id="3" w:name="_Toc327581043"/>
      <w:bookmarkStart w:id="4" w:name="_Toc327581593"/>
      <w:bookmarkStart w:id="5" w:name="_Toc327583373"/>
      <w:bookmarkStart w:id="6" w:name="_Toc339966112"/>
      <w:bookmarkStart w:id="7" w:name="_Toc90035017"/>
      <w:bookmarkStart w:id="8" w:name="_Toc127970949"/>
      <w:r w:rsidRPr="00EF465E">
        <w:lastRenderedPageBreak/>
        <w:t>Projectopdracht</w:t>
      </w:r>
      <w:bookmarkEnd w:id="3"/>
      <w:bookmarkEnd w:id="4"/>
      <w:bookmarkEnd w:id="5"/>
      <w:bookmarkEnd w:id="6"/>
      <w:bookmarkEnd w:id="7"/>
      <w:bookmarkEnd w:id="8"/>
    </w:p>
    <w:p w14:paraId="3C3BB62F" w14:textId="7FF7632A" w:rsidR="00B01BF3" w:rsidRDefault="00BF7D7B" w:rsidP="00B01BF3">
      <w:pPr>
        <w:pStyle w:val="Heading2"/>
      </w:pPr>
      <w:bookmarkStart w:id="9" w:name="_Toc90035018"/>
      <w:bookmarkStart w:id="10" w:name="_Toc127970950"/>
      <w:r>
        <w:t>Context</w:t>
      </w:r>
      <w:bookmarkEnd w:id="9"/>
      <w:bookmarkEnd w:id="10"/>
    </w:p>
    <w:p w14:paraId="7E6360B4" w14:textId="761391F5" w:rsidR="001405CA" w:rsidRDefault="00CF5DBE" w:rsidP="00CF5DBE">
      <w:r>
        <w:t xml:space="preserve">Performation is een bedrijf wat zich richt op </w:t>
      </w:r>
      <w:r w:rsidR="00865FA8">
        <w:t xml:space="preserve">software </w:t>
      </w:r>
      <w:r>
        <w:t>voor ziekenhuizen</w:t>
      </w:r>
      <w:r w:rsidR="00865FA8">
        <w:t xml:space="preserve"> in de vorm van onder andere capaciteitsmanagement, financieel, zorgregistratie en data analytics. Het </w:t>
      </w:r>
      <w:r w:rsidR="004F4BD1">
        <w:t>Scrum</w:t>
      </w:r>
      <w:r w:rsidR="00865FA8">
        <w:t>team HOT</w:t>
      </w:r>
      <w:r w:rsidR="004F4BD1">
        <w:t xml:space="preserve">flo, onderdeel van de Business Area Capaciteit, </w:t>
      </w:r>
      <w:r w:rsidR="00865FA8">
        <w:t xml:space="preserve">waar ik momenteel </w:t>
      </w:r>
      <w:r w:rsidR="004F4BD1">
        <w:t>in</w:t>
      </w:r>
      <w:r w:rsidR="00865FA8">
        <w:t xml:space="preserve"> meeloop richt zich op capaciteitsmanagement voor ziekenhuizen.</w:t>
      </w:r>
      <w:r>
        <w:t xml:space="preserve"> </w:t>
      </w:r>
      <w:r w:rsidR="004F4BD1">
        <w:t>Binnen het</w:t>
      </w:r>
      <w:r w:rsidR="00AC6403">
        <w:t xml:space="preserve"> capaciteitsmanagement</w:t>
      </w:r>
      <w:r w:rsidR="004F4BD1">
        <w:t xml:space="preserve"> product</w:t>
      </w:r>
      <w:r w:rsidR="00C700FD">
        <w:t xml:space="preserve"> zijn</w:t>
      </w:r>
      <w:r w:rsidR="00AC6403">
        <w:t xml:space="preserve"> er</w:t>
      </w:r>
      <w:r w:rsidR="00C700FD">
        <w:t xml:space="preserve"> verschillende </w:t>
      </w:r>
      <w:r w:rsidR="004F4BD1">
        <w:t>tools</w:t>
      </w:r>
      <w:r w:rsidR="00C700FD">
        <w:t xml:space="preserve"> te vinden die ziekenhuizen helpen het overzicht te kunnen bewaren en een voorspelling te doen</w:t>
      </w:r>
      <w:r w:rsidR="001405CA">
        <w:t>.</w:t>
      </w:r>
      <w:r w:rsidR="00C700FD">
        <w:t xml:space="preserve"> </w:t>
      </w:r>
      <w:r w:rsidR="00AC6403">
        <w:t>Bijvoorbeeld</w:t>
      </w:r>
      <w:r w:rsidR="00C700FD">
        <w:t xml:space="preserve"> </w:t>
      </w:r>
      <w:r w:rsidR="00AC6403">
        <w:t xml:space="preserve">de Bed Analyser </w:t>
      </w:r>
      <w:r w:rsidR="00C700FD">
        <w:t xml:space="preserve"> waar</w:t>
      </w:r>
      <w:r w:rsidR="00AC6403">
        <w:t>in</w:t>
      </w:r>
      <w:r w:rsidR="00C700FD">
        <w:t xml:space="preserve"> bijgehouden kan worden hoeveel bedden er bezet zijn en </w:t>
      </w:r>
      <w:r w:rsidR="00AC6403">
        <w:t>in samenwerking</w:t>
      </w:r>
      <w:r w:rsidR="00C700FD">
        <w:t xml:space="preserve"> met de voorspelling zou het ziekenhuis kunnen zien of ze eventueel meer bedden nodig zouden hebben.</w:t>
      </w:r>
      <w:r w:rsidR="007001E7">
        <w:t xml:space="preserve"> </w:t>
      </w:r>
    </w:p>
    <w:p w14:paraId="22C02FD8" w14:textId="77777777" w:rsidR="001405CA" w:rsidRDefault="001405CA" w:rsidP="00CF5DBE"/>
    <w:p w14:paraId="3CC0722B" w14:textId="10CB676A" w:rsidR="00D14F37" w:rsidRDefault="007001E7" w:rsidP="00CF5DBE">
      <w:r>
        <w:t xml:space="preserve">Ze hebben ook nog andere </w:t>
      </w:r>
      <w:r w:rsidR="00AC6403">
        <w:t xml:space="preserve">tools </w:t>
      </w:r>
      <w:r>
        <w:t>zoals geplande operaties, geplande operatie tijd en uitloop en inloop voor de OK</w:t>
      </w:r>
      <w:r w:rsidR="004D0C31">
        <w:t xml:space="preserve"> </w:t>
      </w:r>
      <w:r w:rsidR="00AC6403">
        <w:t>e</w:t>
      </w:r>
      <w:r w:rsidR="004E04F1">
        <w:t>n de tijd die patiënten doorbrengen in het ziekenhuis</w:t>
      </w:r>
      <w:r w:rsidR="00A134F8">
        <w:t>.</w:t>
      </w:r>
      <w:r w:rsidR="004E04F1">
        <w:t xml:space="preserve"> </w:t>
      </w:r>
      <w:r>
        <w:t xml:space="preserve"> </w:t>
      </w:r>
      <w:r w:rsidR="00C700FD">
        <w:t xml:space="preserve"> </w:t>
      </w:r>
    </w:p>
    <w:p w14:paraId="20C6013A" w14:textId="77777777" w:rsidR="00D14F37" w:rsidRDefault="00D14F37" w:rsidP="00CF5DBE"/>
    <w:p w14:paraId="50A43CEA" w14:textId="3C6D3497" w:rsidR="00CF5DBE" w:rsidRDefault="007F1590" w:rsidP="00CF5DBE">
      <w:r>
        <w:t>Mijn project hierbinnen is een vertaalmodule te maken waar alle vertalingen van</w:t>
      </w:r>
      <w:r w:rsidR="004F4BD1">
        <w:t>uit één centrale plek beheerd gaan worden voor alle producten van Business Area Capaciteit</w:t>
      </w:r>
      <w:r w:rsidR="004E49F3">
        <w:t xml:space="preserve">. Op </w:t>
      </w:r>
      <w:r w:rsidR="00AC6403">
        <w:t xml:space="preserve">dit </w:t>
      </w:r>
      <w:r w:rsidR="004E49F3">
        <w:t>moment</w:t>
      </w:r>
      <w:r>
        <w:t xml:space="preserve"> worden</w:t>
      </w:r>
      <w:r w:rsidR="00AC6403">
        <w:t xml:space="preserve"> de vertalingen</w:t>
      </w:r>
      <w:r>
        <w:t xml:space="preserve"> binnen de code door</w:t>
      </w:r>
      <w:r w:rsidR="004E49F3">
        <w:t xml:space="preserve"> een van de developers</w:t>
      </w:r>
      <w:r w:rsidR="00AC6403">
        <w:t xml:space="preserve"> aangepast</w:t>
      </w:r>
      <w:r w:rsidR="007C5568">
        <w:t xml:space="preserve"> in beide producten</w:t>
      </w:r>
      <w:r w:rsidR="004E49F3">
        <w:t>.</w:t>
      </w:r>
      <w:r>
        <w:t xml:space="preserve"> </w:t>
      </w:r>
      <w:r w:rsidR="004E49F3">
        <w:t>D</w:t>
      </w:r>
      <w:r>
        <w:t>it moet dus</w:t>
      </w:r>
      <w:r w:rsidR="00AC6403">
        <w:t xml:space="preserve"> worden</w:t>
      </w:r>
      <w:r>
        <w:t xml:space="preserve"> aangepast </w:t>
      </w:r>
      <w:r w:rsidR="004D0C31">
        <w:t xml:space="preserve">. </w:t>
      </w:r>
      <w:r>
        <w:t xml:space="preserve">zodat </w:t>
      </w:r>
      <w:r w:rsidR="005D1198">
        <w:t>medewerkers binnen Performation</w:t>
      </w:r>
      <w:r>
        <w:t xml:space="preserve"> het aan kunnen passen</w:t>
      </w:r>
      <w:r w:rsidR="005D1198">
        <w:t xml:space="preserve">. </w:t>
      </w:r>
      <w:r w:rsidR="00B53169">
        <w:t xml:space="preserve"> Dit zou het proces van een simpele spelfout of vertalingsfout heel wat moeten versimpelen zodat het veel minder tijd kost</w:t>
      </w:r>
      <w:r w:rsidR="007C5568">
        <w:t xml:space="preserve"> en niet alleen developers dit hoeven te doen</w:t>
      </w:r>
      <w:r w:rsidR="004D0C31">
        <w:t>.</w:t>
      </w:r>
    </w:p>
    <w:p w14:paraId="6E7EC3B6" w14:textId="77777777" w:rsidR="00C700FD" w:rsidRPr="00CF5DBE" w:rsidRDefault="00C700FD" w:rsidP="00CF5DBE"/>
    <w:p w14:paraId="3C3BB635" w14:textId="09711388" w:rsidR="00B01BF3" w:rsidRPr="003B4749" w:rsidRDefault="001400ED" w:rsidP="00286A54">
      <w:pPr>
        <w:rPr>
          <w:i/>
          <w:sz w:val="16"/>
        </w:rPr>
      </w:pPr>
      <w:r w:rsidRPr="003B4749">
        <w:rPr>
          <w:i/>
          <w:sz w:val="16"/>
        </w:rPr>
        <w:t>&lt;&lt;</w:t>
      </w:r>
      <w:r w:rsidR="00301CEE" w:rsidRPr="003B4749">
        <w:rPr>
          <w:i/>
          <w:sz w:val="16"/>
        </w:rPr>
        <w:t xml:space="preserve">Beschrijf hier </w:t>
      </w:r>
      <w:r w:rsidR="00BF7D7B" w:rsidRPr="003B4749">
        <w:rPr>
          <w:i/>
          <w:sz w:val="16"/>
        </w:rPr>
        <w:t>kort het bedrijf en de context van de opdracht</w:t>
      </w:r>
      <w:r w:rsidR="00883804" w:rsidRPr="003B4749">
        <w:rPr>
          <w:i/>
          <w:sz w:val="16"/>
        </w:rPr>
        <w:t>.</w:t>
      </w:r>
      <w:r w:rsidR="0020253B">
        <w:rPr>
          <w:i/>
          <w:sz w:val="16"/>
        </w:rPr>
        <w:t xml:space="preserve"> </w:t>
      </w:r>
      <w:r w:rsidR="0020253B" w:rsidRPr="0020253B">
        <w:rPr>
          <w:i/>
          <w:sz w:val="16"/>
        </w:rPr>
        <w:t xml:space="preserve">Geef informatie over de producten en diensten van het bedrijf waar jouw opdracht zich op richt. Werk je voor een externe opdrachtgever van je opdrachtgever – denk aan een klant van een stagebedrijf - beschrijf deze dan ook op dezelfde wijze. </w:t>
      </w:r>
      <w:r w:rsidR="00286A54" w:rsidRPr="00286A54">
        <w:rPr>
          <w:i/>
          <w:sz w:val="16"/>
        </w:rPr>
        <w:t>Geef daarnaast aan wat de concrete aanleiding voor de</w:t>
      </w:r>
      <w:r w:rsidR="00286A54">
        <w:rPr>
          <w:i/>
          <w:sz w:val="16"/>
        </w:rPr>
        <w:t xml:space="preserve"> </w:t>
      </w:r>
      <w:r w:rsidR="00286A54" w:rsidRPr="00286A54">
        <w:rPr>
          <w:i/>
          <w:sz w:val="16"/>
        </w:rPr>
        <w:t>opdracht is en welke ontwikkelingen er spelen in het bedrijf of de markt die leiden</w:t>
      </w:r>
      <w:r w:rsidR="00286A54">
        <w:rPr>
          <w:i/>
          <w:sz w:val="16"/>
        </w:rPr>
        <w:t xml:space="preserve"> </w:t>
      </w:r>
      <w:r w:rsidR="00286A54" w:rsidRPr="00286A54">
        <w:rPr>
          <w:i/>
          <w:sz w:val="16"/>
        </w:rPr>
        <w:t xml:space="preserve">tot de opdracht. </w:t>
      </w:r>
      <w:r w:rsidRPr="003B4749">
        <w:rPr>
          <w:i/>
          <w:sz w:val="16"/>
        </w:rPr>
        <w:t>&gt;&gt;</w:t>
      </w:r>
    </w:p>
    <w:p w14:paraId="3C3BB636" w14:textId="77777777" w:rsidR="00841390" w:rsidRPr="003B4749" w:rsidRDefault="00841390" w:rsidP="003B4749">
      <w:pPr>
        <w:rPr>
          <w:i/>
        </w:rPr>
      </w:pPr>
    </w:p>
    <w:p w14:paraId="1C701EB4" w14:textId="1205564D" w:rsidR="007E6E12" w:rsidRPr="007E6E12" w:rsidRDefault="00D3014E" w:rsidP="007E6E12">
      <w:pPr>
        <w:pStyle w:val="Heading2"/>
      </w:pPr>
      <w:bookmarkStart w:id="11" w:name="_Toc90035019"/>
      <w:bookmarkStart w:id="12" w:name="_Toc127970951"/>
      <w:bookmarkStart w:id="13" w:name="_Toc327581046"/>
      <w:bookmarkStart w:id="14" w:name="_Toc327581596"/>
      <w:bookmarkStart w:id="15" w:name="_Toc327583376"/>
      <w:r>
        <w:t xml:space="preserve">Doel van </w:t>
      </w:r>
      <w:r w:rsidR="00BF7D7B">
        <w:t>het project</w:t>
      </w:r>
      <w:bookmarkEnd w:id="11"/>
      <w:bookmarkEnd w:id="12"/>
    </w:p>
    <w:p w14:paraId="0630A1C1" w14:textId="77777777" w:rsidR="00F11853" w:rsidRPr="00F11853" w:rsidRDefault="00F11853" w:rsidP="00F11853"/>
    <w:p w14:paraId="720B398A" w14:textId="77777777" w:rsidR="00BF7D7B" w:rsidRPr="003B4749" w:rsidRDefault="00BF7D7B" w:rsidP="00BF7D7B">
      <w:pPr>
        <w:rPr>
          <w:i/>
          <w:sz w:val="16"/>
          <w:szCs w:val="16"/>
        </w:rPr>
      </w:pPr>
      <w:r w:rsidRPr="003B4749">
        <w:rPr>
          <w:i/>
          <w:sz w:val="16"/>
          <w:szCs w:val="16"/>
        </w:rPr>
        <w:t>&lt;&lt;Beschrijf hier het doel van het project. Denk aan:</w:t>
      </w:r>
    </w:p>
    <w:p w14:paraId="54BAB824" w14:textId="1C3BC53D" w:rsidR="00286A54" w:rsidRDefault="00286A54" w:rsidP="00BF7D7B">
      <w:pPr>
        <w:rPr>
          <w:i/>
          <w:sz w:val="16"/>
          <w:szCs w:val="16"/>
        </w:rPr>
      </w:pPr>
      <w:r>
        <w:rPr>
          <w:i/>
          <w:sz w:val="16"/>
          <w:szCs w:val="16"/>
        </w:rPr>
        <w:t>Wat is de probleemstelling die opgelost moet worden of wat is de kans die benut moet worden?</w:t>
      </w:r>
    </w:p>
    <w:p w14:paraId="4CC49D64" w14:textId="276B26C2" w:rsidR="00BF7D7B" w:rsidRPr="003B4749" w:rsidRDefault="00BF7D7B" w:rsidP="00BF7D7B">
      <w:pPr>
        <w:rPr>
          <w:i/>
          <w:sz w:val="16"/>
          <w:szCs w:val="16"/>
        </w:rPr>
      </w:pPr>
      <w:r w:rsidRPr="003B4749">
        <w:rPr>
          <w:i/>
          <w:sz w:val="16"/>
          <w:szCs w:val="16"/>
        </w:rPr>
        <w:t>Hoe ziet de gewenste situatie eruit?</w:t>
      </w:r>
    </w:p>
    <w:p w14:paraId="2DD6E709" w14:textId="77777777" w:rsidR="00BF7D7B" w:rsidRPr="003B4749" w:rsidRDefault="00BF7D7B" w:rsidP="00BF7D7B">
      <w:pPr>
        <w:rPr>
          <w:i/>
          <w:sz w:val="16"/>
          <w:szCs w:val="16"/>
        </w:rPr>
      </w:pPr>
      <w:r w:rsidRPr="003B4749">
        <w:rPr>
          <w:i/>
          <w:sz w:val="16"/>
          <w:szCs w:val="16"/>
        </w:rPr>
        <w:t>Welke voordelen biedt het project?</w:t>
      </w:r>
    </w:p>
    <w:p w14:paraId="286A18B7" w14:textId="77777777" w:rsidR="00BF7D7B" w:rsidRPr="003B4749" w:rsidRDefault="00BF7D7B" w:rsidP="00BF7D7B">
      <w:pPr>
        <w:rPr>
          <w:i/>
          <w:sz w:val="16"/>
          <w:szCs w:val="16"/>
        </w:rPr>
      </w:pPr>
      <w:r w:rsidRPr="003B4749">
        <w:rPr>
          <w:i/>
          <w:sz w:val="16"/>
          <w:szCs w:val="16"/>
        </w:rPr>
        <w:t>Welke mogelijkheden (capabilities, facilities) biedt het product of het projectresultaat?</w:t>
      </w:r>
    </w:p>
    <w:p w14:paraId="4CE52354" w14:textId="518FCA15" w:rsidR="0021210D" w:rsidRDefault="00BF7D7B" w:rsidP="00BF7D7B">
      <w:pPr>
        <w:rPr>
          <w:i/>
          <w:sz w:val="16"/>
          <w:szCs w:val="16"/>
        </w:rPr>
      </w:pPr>
      <w:r w:rsidRPr="003B4749">
        <w:rPr>
          <w:i/>
          <w:sz w:val="16"/>
          <w:szCs w:val="16"/>
        </w:rPr>
        <w:t>&gt;&gt;</w:t>
      </w:r>
    </w:p>
    <w:p w14:paraId="144858B4" w14:textId="587EE117" w:rsidR="002C120D" w:rsidRDefault="002C120D" w:rsidP="00BF7D7B">
      <w:pPr>
        <w:rPr>
          <w:iCs/>
        </w:rPr>
      </w:pPr>
    </w:p>
    <w:p w14:paraId="168E1496" w14:textId="0F3F56F5" w:rsidR="00557111" w:rsidRDefault="00557111" w:rsidP="00BF7D7B">
      <w:pPr>
        <w:rPr>
          <w:iCs/>
        </w:rPr>
      </w:pPr>
    </w:p>
    <w:p w14:paraId="457C7D52" w14:textId="328E1975" w:rsidR="00D1744E" w:rsidRDefault="00D1744E" w:rsidP="00BF7D7B">
      <w:pPr>
        <w:rPr>
          <w:iCs/>
        </w:rPr>
      </w:pPr>
      <w:r>
        <w:rPr>
          <w:iCs/>
        </w:rPr>
        <w:t>Het doel van het project is om tijd en geld te besparen.</w:t>
      </w:r>
      <w:r w:rsidR="005D1198">
        <w:rPr>
          <w:iCs/>
        </w:rPr>
        <w:t xml:space="preserve"> Door spel en vertalingsfouten te kunnen verbeteren zonder een developer nodig te hebben.</w:t>
      </w:r>
    </w:p>
    <w:p w14:paraId="4AEB2273" w14:textId="77777777" w:rsidR="00D1744E" w:rsidRPr="002C120D" w:rsidRDefault="00D1744E" w:rsidP="00BF7D7B">
      <w:pPr>
        <w:rPr>
          <w:iCs/>
        </w:rPr>
      </w:pPr>
    </w:p>
    <w:p w14:paraId="293C82A4" w14:textId="499F8B4E" w:rsidR="007F1590" w:rsidRDefault="007F1590" w:rsidP="00BF7D7B">
      <w:pPr>
        <w:rPr>
          <w:iCs/>
        </w:rPr>
      </w:pPr>
      <w:r>
        <w:rPr>
          <w:iCs/>
        </w:rPr>
        <w:t xml:space="preserve">Het hoofddoel van het project is om alle vertalingen op </w:t>
      </w:r>
      <w:r w:rsidR="007C5568">
        <w:rPr>
          <w:iCs/>
        </w:rPr>
        <w:t>één</w:t>
      </w:r>
      <w:r w:rsidR="00876C98">
        <w:rPr>
          <w:iCs/>
        </w:rPr>
        <w:t xml:space="preserve"> </w:t>
      </w:r>
      <w:r w:rsidR="007C5568">
        <w:rPr>
          <w:iCs/>
        </w:rPr>
        <w:t xml:space="preserve">centrale </w:t>
      </w:r>
      <w:r>
        <w:rPr>
          <w:iCs/>
        </w:rPr>
        <w:t xml:space="preserve">plek te hebben zodat de vertalingen </w:t>
      </w:r>
      <w:r w:rsidR="003C0BD9">
        <w:rPr>
          <w:iCs/>
        </w:rPr>
        <w:t>en teksten van meerdere applicatie</w:t>
      </w:r>
      <w:r w:rsidR="00EF4798">
        <w:rPr>
          <w:iCs/>
        </w:rPr>
        <w:t>s</w:t>
      </w:r>
      <w:r w:rsidR="003C0BD9">
        <w:rPr>
          <w:iCs/>
        </w:rPr>
        <w:t xml:space="preserve"> m</w:t>
      </w:r>
      <w:r>
        <w:rPr>
          <w:iCs/>
        </w:rPr>
        <w:t xml:space="preserve">akkelijk aan te passen </w:t>
      </w:r>
      <w:r w:rsidR="003C0BD9">
        <w:rPr>
          <w:iCs/>
        </w:rPr>
        <w:t xml:space="preserve">en te vinden </w:t>
      </w:r>
      <w:r>
        <w:rPr>
          <w:iCs/>
        </w:rPr>
        <w:t>zijn</w:t>
      </w:r>
      <w:r w:rsidR="00EF4798">
        <w:rPr>
          <w:iCs/>
        </w:rPr>
        <w:t>.</w:t>
      </w:r>
      <w:r w:rsidR="00CF38D7">
        <w:rPr>
          <w:iCs/>
        </w:rPr>
        <w:t xml:space="preserve"> </w:t>
      </w:r>
      <w:r w:rsidR="00EF4798">
        <w:rPr>
          <w:iCs/>
        </w:rPr>
        <w:t xml:space="preserve">Ook door </w:t>
      </w:r>
      <w:r w:rsidR="007C5568">
        <w:rPr>
          <w:iCs/>
        </w:rPr>
        <w:t xml:space="preserve">werknemers </w:t>
      </w:r>
      <w:r w:rsidR="00EF4798">
        <w:rPr>
          <w:iCs/>
        </w:rPr>
        <w:t xml:space="preserve">zonder veel technische kennis. </w:t>
      </w:r>
      <w:r w:rsidR="00CF38D7">
        <w:rPr>
          <w:iCs/>
        </w:rPr>
        <w:t xml:space="preserve">Hierdoor zal er veel tijd bespaard worden </w:t>
      </w:r>
      <w:r w:rsidR="007C5568">
        <w:rPr>
          <w:iCs/>
        </w:rPr>
        <w:t xml:space="preserve">om </w:t>
      </w:r>
      <w:r w:rsidR="00CF38D7">
        <w:rPr>
          <w:iCs/>
        </w:rPr>
        <w:t xml:space="preserve">kleine aanpassingen te maken. </w:t>
      </w:r>
    </w:p>
    <w:p w14:paraId="7AF1989E" w14:textId="77777777" w:rsidR="007F1590" w:rsidRPr="007F1590" w:rsidRDefault="007F1590" w:rsidP="00BF7D7B">
      <w:pPr>
        <w:rPr>
          <w:iCs/>
        </w:rPr>
      </w:pPr>
    </w:p>
    <w:p w14:paraId="6251E019" w14:textId="5A0014D0" w:rsidR="006E7221" w:rsidRDefault="00D35DC9" w:rsidP="00BF7D7B">
      <w:pPr>
        <w:rPr>
          <w:iCs/>
        </w:rPr>
      </w:pPr>
      <w:r>
        <w:rPr>
          <w:iCs/>
        </w:rPr>
        <w:t>De gewenste situatie wordt hierboven genoemd.</w:t>
      </w:r>
    </w:p>
    <w:p w14:paraId="6D9934B5" w14:textId="77777777" w:rsidR="00FB4F47" w:rsidRDefault="00FB4F47" w:rsidP="00BF7D7B">
      <w:pPr>
        <w:rPr>
          <w:iCs/>
        </w:rPr>
      </w:pPr>
    </w:p>
    <w:p w14:paraId="022BE2C9" w14:textId="5D7398C1" w:rsidR="00FB4F47" w:rsidRDefault="00FB4F47" w:rsidP="00BF7D7B">
      <w:pPr>
        <w:rPr>
          <w:iCs/>
        </w:rPr>
      </w:pPr>
      <w:r>
        <w:rPr>
          <w:iCs/>
        </w:rPr>
        <w:t>De voordelen die het project bied zijn</w:t>
      </w:r>
      <w:r w:rsidR="00F733B7">
        <w:rPr>
          <w:iCs/>
        </w:rPr>
        <w:t xml:space="preserve"> voor</w:t>
      </w:r>
      <w:r>
        <w:rPr>
          <w:iCs/>
        </w:rPr>
        <w:t xml:space="preserve"> het </w:t>
      </w:r>
      <w:r w:rsidR="00F733B7">
        <w:rPr>
          <w:iCs/>
        </w:rPr>
        <w:t>Performation</w:t>
      </w:r>
      <w:r>
        <w:rPr>
          <w:iCs/>
        </w:rPr>
        <w:t xml:space="preserve"> dat het veel minder tijd z</w:t>
      </w:r>
      <w:r w:rsidR="007C5568">
        <w:rPr>
          <w:iCs/>
        </w:rPr>
        <w:t>al</w:t>
      </w:r>
      <w:r>
        <w:rPr>
          <w:iCs/>
        </w:rPr>
        <w:t xml:space="preserve"> kosten om een vertaling of spelfout aan te passen</w:t>
      </w:r>
      <w:r w:rsidR="001415C9">
        <w:rPr>
          <w:iCs/>
        </w:rPr>
        <w:t>.</w:t>
      </w:r>
      <w:r w:rsidR="00F733B7">
        <w:rPr>
          <w:iCs/>
        </w:rPr>
        <w:t xml:space="preserve"> Dit is automatisch ook beter voor de klanten omdat die niet lang hoeven te wachten op kleine aanpassingen.</w:t>
      </w:r>
      <w:r w:rsidR="001415C9">
        <w:rPr>
          <w:iCs/>
        </w:rPr>
        <w:t xml:space="preserve"> </w:t>
      </w:r>
      <w:r w:rsidR="007C5568">
        <w:rPr>
          <w:iCs/>
        </w:rPr>
        <w:t>M</w:t>
      </w:r>
      <w:r>
        <w:rPr>
          <w:iCs/>
        </w:rPr>
        <w:t>omenteel moet hier een ticket voor aangemaakt worden wat tijd kost</w:t>
      </w:r>
      <w:r w:rsidR="007C5568">
        <w:rPr>
          <w:iCs/>
        </w:rPr>
        <w:t xml:space="preserve"> en</w:t>
      </w:r>
      <w:r>
        <w:rPr>
          <w:iCs/>
        </w:rPr>
        <w:t xml:space="preserve"> dan moet een developer(of stagiair) het aanpa</w:t>
      </w:r>
      <w:r w:rsidR="007C5568">
        <w:rPr>
          <w:iCs/>
        </w:rPr>
        <w:t>ss</w:t>
      </w:r>
      <w:r>
        <w:rPr>
          <w:iCs/>
        </w:rPr>
        <w:t>en</w:t>
      </w:r>
      <w:r w:rsidR="007C5568">
        <w:rPr>
          <w:iCs/>
        </w:rPr>
        <w:t>.</w:t>
      </w:r>
      <w:r w:rsidR="00FD72ED">
        <w:rPr>
          <w:iCs/>
        </w:rPr>
        <w:t xml:space="preserve"> </w:t>
      </w:r>
      <w:r w:rsidR="007C5568">
        <w:rPr>
          <w:iCs/>
        </w:rPr>
        <w:t xml:space="preserve">Hierbij zal dan </w:t>
      </w:r>
      <w:r w:rsidR="00FD72ED">
        <w:rPr>
          <w:iCs/>
        </w:rPr>
        <w:t xml:space="preserve"> altijd het hele proces van een norma</w:t>
      </w:r>
      <w:r w:rsidR="007C5568">
        <w:rPr>
          <w:iCs/>
        </w:rPr>
        <w:t>al</w:t>
      </w:r>
      <w:r w:rsidR="00FD72ED">
        <w:rPr>
          <w:iCs/>
        </w:rPr>
        <w:t xml:space="preserve"> ticket doorlopen</w:t>
      </w:r>
      <w:r w:rsidR="007C5568">
        <w:rPr>
          <w:iCs/>
        </w:rPr>
        <w:t xml:space="preserve"> moeten worden</w:t>
      </w:r>
      <w:r>
        <w:rPr>
          <w:iCs/>
        </w:rPr>
        <w:t xml:space="preserve">. </w:t>
      </w:r>
      <w:r w:rsidR="00FD72ED">
        <w:rPr>
          <w:iCs/>
        </w:rPr>
        <w:t>In het kort zou het veel tijd kunnen besparen voor de medewerkers</w:t>
      </w:r>
      <w:r w:rsidR="004B1A31">
        <w:rPr>
          <w:iCs/>
        </w:rPr>
        <w:t xml:space="preserve"> en developers</w:t>
      </w:r>
      <w:r w:rsidR="00FD72ED">
        <w:rPr>
          <w:iCs/>
        </w:rPr>
        <w:t xml:space="preserve"> van </w:t>
      </w:r>
      <w:r w:rsidR="004B1A31">
        <w:rPr>
          <w:iCs/>
        </w:rPr>
        <w:t>Performation</w:t>
      </w:r>
      <w:r>
        <w:rPr>
          <w:iCs/>
        </w:rPr>
        <w:t>.</w:t>
      </w:r>
    </w:p>
    <w:p w14:paraId="3F9F81D4" w14:textId="65446945" w:rsidR="00FB4F47" w:rsidRDefault="00FB4F47" w:rsidP="00BF7D7B">
      <w:pPr>
        <w:rPr>
          <w:iCs/>
        </w:rPr>
      </w:pPr>
    </w:p>
    <w:p w14:paraId="0C87724F" w14:textId="4A0462BC" w:rsidR="00FB4F47" w:rsidRPr="00294612" w:rsidDel="007C5568" w:rsidRDefault="00FB4F47" w:rsidP="00BF7D7B">
      <w:pPr>
        <w:rPr>
          <w:del w:id="16" w:author="Ruben Sartorius" w:date="2023-03-16T10:58:00Z"/>
          <w:iCs/>
        </w:rPr>
      </w:pPr>
      <w:r>
        <w:rPr>
          <w:iCs/>
        </w:rPr>
        <w:t xml:space="preserve">De mogelijkheden die het bied </w:t>
      </w:r>
      <w:r w:rsidR="00FD72ED">
        <w:rPr>
          <w:iCs/>
        </w:rPr>
        <w:t>is</w:t>
      </w:r>
      <w:r>
        <w:rPr>
          <w:iCs/>
        </w:rPr>
        <w:t xml:space="preserve"> </w:t>
      </w:r>
      <w:r w:rsidR="00C73ECC">
        <w:rPr>
          <w:iCs/>
        </w:rPr>
        <w:t xml:space="preserve">voor medewerkers binnen Performation </w:t>
      </w:r>
      <w:r>
        <w:rPr>
          <w:iCs/>
        </w:rPr>
        <w:t>om</w:t>
      </w:r>
      <w:r w:rsidR="007C5568">
        <w:rPr>
          <w:iCs/>
        </w:rPr>
        <w:t xml:space="preserve"> zelf</w:t>
      </w:r>
      <w:r>
        <w:rPr>
          <w:iCs/>
        </w:rPr>
        <w:t xml:space="preserve"> vertalingen en taalfouten te verbeteren of aan te passen</w:t>
      </w:r>
      <w:r w:rsidR="00C73ECC">
        <w:rPr>
          <w:iCs/>
        </w:rPr>
        <w:t xml:space="preserve"> dus om niet af te hangen van developers hiervoor</w:t>
      </w:r>
      <w:r w:rsidR="00947A37">
        <w:rPr>
          <w:iCs/>
        </w:rPr>
        <w:t>.</w:t>
      </w:r>
      <w:r>
        <w:rPr>
          <w:iCs/>
        </w:rPr>
        <w:t xml:space="preserve"> </w:t>
      </w:r>
      <w:r w:rsidR="00947A37">
        <w:rPr>
          <w:iCs/>
        </w:rPr>
        <w:t>D</w:t>
      </w:r>
      <w:r>
        <w:rPr>
          <w:iCs/>
        </w:rPr>
        <w:t xml:space="preserve">it zal </w:t>
      </w:r>
      <w:r w:rsidR="007C5568">
        <w:rPr>
          <w:iCs/>
        </w:rPr>
        <w:t>op</w:t>
      </w:r>
      <w:r>
        <w:rPr>
          <w:iCs/>
        </w:rPr>
        <w:t xml:space="preserve"> de lange termijn </w:t>
      </w:r>
      <w:r w:rsidR="007C5568">
        <w:rPr>
          <w:iCs/>
        </w:rPr>
        <w:t>vooral development</w:t>
      </w:r>
      <w:r w:rsidR="00B04AE1">
        <w:rPr>
          <w:iCs/>
        </w:rPr>
        <w:t xml:space="preserve"> </w:t>
      </w:r>
      <w:r>
        <w:rPr>
          <w:iCs/>
        </w:rPr>
        <w:t>tijd besparen omdat het hele proces</w:t>
      </w:r>
      <w:r w:rsidR="007C5568">
        <w:rPr>
          <w:iCs/>
        </w:rPr>
        <w:t xml:space="preserve"> niet alleen door hun uitgevoerd </w:t>
      </w:r>
      <w:r w:rsidR="007C5568">
        <w:rPr>
          <w:iCs/>
        </w:rPr>
        <w:lastRenderedPageBreak/>
        <w:t>kan worden. Ook de doorlooptijd naar de klant zal hierdoor flink verminderd worden, omdat dit soort aanpassingen laag in prio</w:t>
      </w:r>
      <w:r w:rsidR="00AD74D6">
        <w:rPr>
          <w:iCs/>
        </w:rPr>
        <w:t>riteit</w:t>
      </w:r>
      <w:r w:rsidR="007C5568">
        <w:rPr>
          <w:iCs/>
        </w:rPr>
        <w:t xml:space="preserve"> bij de developers word</w:t>
      </w:r>
      <w:r w:rsidR="007C58BD">
        <w:rPr>
          <w:iCs/>
        </w:rPr>
        <w:t>t</w:t>
      </w:r>
      <w:r w:rsidR="007C5568">
        <w:rPr>
          <w:iCs/>
        </w:rPr>
        <w:t xml:space="preserve"> neergelegd.</w:t>
      </w:r>
    </w:p>
    <w:p w14:paraId="0B1B6106" w14:textId="0EBE5561" w:rsidR="00286A54" w:rsidRDefault="00286A54" w:rsidP="00BF7D7B">
      <w:pPr>
        <w:rPr>
          <w:i/>
          <w:sz w:val="16"/>
          <w:szCs w:val="16"/>
        </w:rPr>
      </w:pPr>
    </w:p>
    <w:p w14:paraId="2C1AD6FF" w14:textId="6E35C344" w:rsidR="002721BB" w:rsidRDefault="00947A37" w:rsidP="00BF7D7B">
      <w:pPr>
        <w:rPr>
          <w:iCs/>
        </w:rPr>
      </w:pPr>
      <w:r>
        <w:rPr>
          <w:iCs/>
        </w:rPr>
        <w:t xml:space="preserve">Het probleem wat dus opgelost moet worden indirect met deze opdracht is dat er minder tijd wordt besteed aan het oplossen van kleine </w:t>
      </w:r>
      <w:r w:rsidR="008C0661">
        <w:rPr>
          <w:iCs/>
        </w:rPr>
        <w:t>vertaling/spelfouten</w:t>
      </w:r>
      <w:r w:rsidR="007C5568">
        <w:rPr>
          <w:iCs/>
        </w:rPr>
        <w:t xml:space="preserve"> en dat dit niet alleen door developers gedaan </w:t>
      </w:r>
      <w:r w:rsidR="001B58ED">
        <w:rPr>
          <w:iCs/>
        </w:rPr>
        <w:t>hoeft te</w:t>
      </w:r>
      <w:r w:rsidR="007C5568">
        <w:rPr>
          <w:iCs/>
        </w:rPr>
        <w:t xml:space="preserve"> worden</w:t>
      </w:r>
      <w:r w:rsidR="008C0661">
        <w:rPr>
          <w:iCs/>
        </w:rPr>
        <w:t>.</w:t>
      </w:r>
    </w:p>
    <w:p w14:paraId="1BA44AAC" w14:textId="77777777" w:rsidR="002721BB" w:rsidRPr="002721BB" w:rsidRDefault="002721BB" w:rsidP="00BF7D7B">
      <w:pPr>
        <w:rPr>
          <w:iCs/>
        </w:rPr>
      </w:pPr>
    </w:p>
    <w:p w14:paraId="5C36D2DF" w14:textId="1B196AA8" w:rsidR="00286A54" w:rsidRPr="00286A54" w:rsidRDefault="00286A54" w:rsidP="00286A54">
      <w:pPr>
        <w:rPr>
          <w:i/>
          <w:sz w:val="16"/>
          <w:szCs w:val="16"/>
        </w:rPr>
      </w:pPr>
      <w:r>
        <w:rPr>
          <w:i/>
          <w:sz w:val="16"/>
          <w:szCs w:val="16"/>
        </w:rPr>
        <w:t xml:space="preserve">&lt;&lt;NB </w:t>
      </w:r>
      <w:r w:rsidRPr="00286A54">
        <w:rPr>
          <w:i/>
          <w:sz w:val="16"/>
          <w:szCs w:val="16"/>
        </w:rPr>
        <w:t>Om je doelen zo concreet mogelijk te maken, zul je al een goed beeld moeten</w:t>
      </w:r>
      <w:r>
        <w:rPr>
          <w:i/>
          <w:sz w:val="16"/>
          <w:szCs w:val="16"/>
        </w:rPr>
        <w:t xml:space="preserve"> </w:t>
      </w:r>
      <w:r w:rsidRPr="00286A54">
        <w:rPr>
          <w:i/>
          <w:sz w:val="16"/>
          <w:szCs w:val="16"/>
        </w:rPr>
        <w:t>hebben van het probleem. Wat is precies het vraagstuk? Wat is het probleem dat</w:t>
      </w:r>
      <w:r>
        <w:rPr>
          <w:i/>
          <w:sz w:val="16"/>
          <w:szCs w:val="16"/>
        </w:rPr>
        <w:t xml:space="preserve"> </w:t>
      </w:r>
      <w:r w:rsidRPr="00286A54">
        <w:rPr>
          <w:i/>
          <w:sz w:val="16"/>
          <w:szCs w:val="16"/>
        </w:rPr>
        <w:t>moet worden opgelost of wat is de uitdaging? Waarom ligt deze vraag er? Wat is de</w:t>
      </w:r>
    </w:p>
    <w:p w14:paraId="66627878" w14:textId="2F41A9A3" w:rsidR="00286A54" w:rsidRPr="00286A54" w:rsidRDefault="00286A54" w:rsidP="00286A54">
      <w:pPr>
        <w:rPr>
          <w:i/>
          <w:sz w:val="16"/>
          <w:szCs w:val="16"/>
        </w:rPr>
      </w:pPr>
      <w:r w:rsidRPr="00286A54">
        <w:rPr>
          <w:i/>
          <w:sz w:val="16"/>
          <w:szCs w:val="16"/>
        </w:rPr>
        <w:t>urgentie? Waardoor is het ontstaan? Wat zijn de gevolgen als er niets gedaan</w:t>
      </w:r>
      <w:r>
        <w:rPr>
          <w:i/>
          <w:sz w:val="16"/>
          <w:szCs w:val="16"/>
        </w:rPr>
        <w:t xml:space="preserve"> </w:t>
      </w:r>
      <w:r w:rsidRPr="00286A54">
        <w:rPr>
          <w:i/>
          <w:sz w:val="16"/>
          <w:szCs w:val="16"/>
        </w:rPr>
        <w:t>wordt? En wat is er al gedaan om tot een antwoord te komen?</w:t>
      </w:r>
      <w:r>
        <w:rPr>
          <w:i/>
          <w:sz w:val="16"/>
          <w:szCs w:val="16"/>
        </w:rPr>
        <w:t xml:space="preserve"> </w:t>
      </w:r>
      <w:r w:rsidRPr="00286A54">
        <w:rPr>
          <w:i/>
          <w:sz w:val="16"/>
          <w:szCs w:val="16"/>
        </w:rPr>
        <w:t>Essentieel hierbij is dat je kritisch naar de vraag van de opdrachtgever kijkt. Is</w:t>
      </w:r>
      <w:r>
        <w:rPr>
          <w:i/>
          <w:sz w:val="16"/>
          <w:szCs w:val="16"/>
        </w:rPr>
        <w:t xml:space="preserve"> </w:t>
      </w:r>
      <w:r w:rsidRPr="00286A54">
        <w:rPr>
          <w:i/>
          <w:sz w:val="16"/>
          <w:szCs w:val="16"/>
        </w:rPr>
        <w:t>het probleem dat geschetst wordt ook daadwerkelijk het probleem? En is de vraag</w:t>
      </w:r>
      <w:r>
        <w:rPr>
          <w:i/>
          <w:sz w:val="16"/>
          <w:szCs w:val="16"/>
        </w:rPr>
        <w:t xml:space="preserve"> </w:t>
      </w:r>
      <w:r w:rsidRPr="00286A54">
        <w:rPr>
          <w:i/>
          <w:sz w:val="16"/>
          <w:szCs w:val="16"/>
        </w:rPr>
        <w:t>van je opdrachtgever daadwerkelijk de juiste oplossing. Stel kritische vragen en</w:t>
      </w:r>
    </w:p>
    <w:p w14:paraId="3D264218" w14:textId="61672337" w:rsidR="00286A54" w:rsidRPr="003B4749" w:rsidRDefault="00286A54" w:rsidP="00286A54">
      <w:pPr>
        <w:rPr>
          <w:i/>
          <w:sz w:val="16"/>
          <w:szCs w:val="16"/>
        </w:rPr>
      </w:pPr>
      <w:r w:rsidRPr="00286A54">
        <w:rPr>
          <w:i/>
          <w:sz w:val="16"/>
          <w:szCs w:val="16"/>
        </w:rPr>
        <w:t>probeer samen met de opdrachtgever tot de juiste probleemstelling te komen.</w:t>
      </w:r>
      <w:r>
        <w:rPr>
          <w:i/>
          <w:sz w:val="16"/>
          <w:szCs w:val="16"/>
        </w:rPr>
        <w:t xml:space="preserve"> </w:t>
      </w:r>
      <w:r w:rsidRPr="00286A54">
        <w:rPr>
          <w:i/>
          <w:sz w:val="16"/>
          <w:szCs w:val="16"/>
        </w:rPr>
        <w:t>Indien meer onderzoek nodig is om dit vast te stellen, neem dit dan op in je aanpak.</w:t>
      </w:r>
      <w:r>
        <w:rPr>
          <w:i/>
          <w:sz w:val="16"/>
          <w:szCs w:val="16"/>
        </w:rPr>
        <w:t>&gt;&gt;</w:t>
      </w:r>
    </w:p>
    <w:p w14:paraId="3C3BB639" w14:textId="77777777" w:rsidR="00B01BF3" w:rsidRDefault="00B01BF3" w:rsidP="00B01BF3"/>
    <w:p w14:paraId="718DB698" w14:textId="288BDAE3" w:rsidR="00AE4D1E" w:rsidRDefault="00AE4D1E" w:rsidP="00B01BF3">
      <w:pPr>
        <w:pStyle w:val="Heading2"/>
      </w:pPr>
      <w:bookmarkStart w:id="17" w:name="_Toc90035020"/>
      <w:bookmarkStart w:id="18" w:name="_Toc127970952"/>
      <w:r>
        <w:t>De opdracht</w:t>
      </w:r>
      <w:bookmarkEnd w:id="17"/>
      <w:bookmarkEnd w:id="18"/>
    </w:p>
    <w:p w14:paraId="17F49762" w14:textId="04124062" w:rsidR="003B4749" w:rsidRDefault="003B4749" w:rsidP="003B4749">
      <w:pPr>
        <w:rPr>
          <w:i/>
          <w:sz w:val="16"/>
          <w:szCs w:val="16"/>
        </w:rPr>
      </w:pPr>
      <w:r>
        <w:rPr>
          <w:i/>
          <w:sz w:val="16"/>
          <w:szCs w:val="16"/>
        </w:rPr>
        <w:t>&lt;&lt;</w:t>
      </w:r>
      <w:r w:rsidRPr="003B4749">
        <w:rPr>
          <w:i/>
          <w:sz w:val="16"/>
          <w:szCs w:val="16"/>
        </w:rPr>
        <w:t>Formuleer de opdracht. De opdrachtdefinitie zelf dient te bestaan uit een zo kort en bondig mogelijke tekst waarin de opdr</w:t>
      </w:r>
      <w:r>
        <w:rPr>
          <w:i/>
          <w:sz w:val="16"/>
          <w:szCs w:val="16"/>
        </w:rPr>
        <w:t>acht helder wordt geformuleerd.</w:t>
      </w:r>
      <w:r w:rsidR="00286A54">
        <w:rPr>
          <w:i/>
          <w:sz w:val="16"/>
          <w:szCs w:val="16"/>
        </w:rPr>
        <w:t xml:space="preserve"> </w:t>
      </w:r>
      <w:r w:rsidR="00286A54" w:rsidRPr="00286A54">
        <w:rPr>
          <w:i/>
          <w:sz w:val="16"/>
          <w:szCs w:val="16"/>
        </w:rPr>
        <w:t xml:space="preserve">Wat zijn specifieke eisen/wensen van de opdrachtgever bij aanvang van het project? Wat zijn de minimale (kwaliteits-)eisen waar het eindresultaat aan moet voldoen? </w:t>
      </w:r>
      <w:r w:rsidR="00286A54">
        <w:rPr>
          <w:i/>
          <w:sz w:val="16"/>
          <w:szCs w:val="16"/>
        </w:rPr>
        <w:t>Eventueel lever je als bijlage al een lijst met functionele en niet-functionele eisen aan het eindproduct</w:t>
      </w:r>
      <w:r>
        <w:rPr>
          <w:i/>
          <w:sz w:val="16"/>
          <w:szCs w:val="16"/>
        </w:rPr>
        <w:t>&gt;&gt;</w:t>
      </w:r>
    </w:p>
    <w:p w14:paraId="2D7319B7" w14:textId="3965EA73" w:rsidR="004A0048" w:rsidRDefault="004A0048" w:rsidP="003B4749">
      <w:pPr>
        <w:rPr>
          <w:iCs/>
        </w:rPr>
      </w:pPr>
    </w:p>
    <w:p w14:paraId="15E005B6" w14:textId="2E210EF1" w:rsidR="00436FC1" w:rsidRDefault="00436FC1" w:rsidP="003B4749">
      <w:pPr>
        <w:rPr>
          <w:iCs/>
        </w:rPr>
      </w:pPr>
      <w:r>
        <w:rPr>
          <w:iCs/>
        </w:rPr>
        <w:t xml:space="preserve">Mijn opdracht is om een vertaalmodule te maken met </w:t>
      </w:r>
      <w:r w:rsidR="00A14DFE">
        <w:rPr>
          <w:iCs/>
        </w:rPr>
        <w:t>welke taal uit het onderzoek zal blijken</w:t>
      </w:r>
      <w:r w:rsidR="001824C2">
        <w:rPr>
          <w:iCs/>
        </w:rPr>
        <w:t>.</w:t>
      </w:r>
      <w:r w:rsidR="00A22384">
        <w:rPr>
          <w:iCs/>
        </w:rPr>
        <w:t xml:space="preserve"> </w:t>
      </w:r>
      <w:r w:rsidR="001824C2">
        <w:rPr>
          <w:iCs/>
        </w:rPr>
        <w:t>I</w:t>
      </w:r>
      <w:r w:rsidR="00A22384">
        <w:rPr>
          <w:iCs/>
        </w:rPr>
        <w:t>nitieel dacht ik dat het in Symfony moest</w:t>
      </w:r>
      <w:r w:rsidR="00193B8B">
        <w:rPr>
          <w:iCs/>
        </w:rPr>
        <w:t xml:space="preserve"> maar dit is dus niet het geval</w:t>
      </w:r>
      <w:r w:rsidR="00A14DFE">
        <w:rPr>
          <w:iCs/>
        </w:rPr>
        <w:t xml:space="preserve">. </w:t>
      </w:r>
      <w:r w:rsidR="00E85E03">
        <w:rPr>
          <w:iCs/>
        </w:rPr>
        <w:t>Z</w:t>
      </w:r>
      <w:r>
        <w:rPr>
          <w:iCs/>
        </w:rPr>
        <w:t xml:space="preserve">odat de vertalingen </w:t>
      </w:r>
      <w:r w:rsidR="00680AEE">
        <w:rPr>
          <w:iCs/>
        </w:rPr>
        <w:t xml:space="preserve">en teksten </w:t>
      </w:r>
      <w:r>
        <w:rPr>
          <w:iCs/>
        </w:rPr>
        <w:t xml:space="preserve">van meerdere </w:t>
      </w:r>
      <w:r w:rsidR="00680AEE">
        <w:rPr>
          <w:iCs/>
        </w:rPr>
        <w:t>applicaties</w:t>
      </w:r>
      <w:r>
        <w:rPr>
          <w:iCs/>
        </w:rPr>
        <w:t xml:space="preserve"> op </w:t>
      </w:r>
      <w:r w:rsidR="000830E8">
        <w:rPr>
          <w:iCs/>
        </w:rPr>
        <w:t>één</w:t>
      </w:r>
      <w:r>
        <w:rPr>
          <w:iCs/>
        </w:rPr>
        <w:t xml:space="preserve"> plek onderhouden worden </w:t>
      </w:r>
      <w:r w:rsidR="00C24AB4">
        <w:rPr>
          <w:iCs/>
        </w:rPr>
        <w:t>door medewerkers van Performation</w:t>
      </w:r>
      <w:r w:rsidR="00656A1C">
        <w:rPr>
          <w:iCs/>
        </w:rPr>
        <w:t>.</w:t>
      </w:r>
      <w:r>
        <w:rPr>
          <w:iCs/>
        </w:rPr>
        <w:t xml:space="preserve"> </w:t>
      </w:r>
      <w:r w:rsidR="00656A1C">
        <w:rPr>
          <w:iCs/>
        </w:rPr>
        <w:t>D</w:t>
      </w:r>
      <w:r w:rsidR="00B21C65">
        <w:rPr>
          <w:iCs/>
        </w:rPr>
        <w:t>it kan op allerlei manieren</w:t>
      </w:r>
      <w:r w:rsidR="00C079AD">
        <w:rPr>
          <w:iCs/>
        </w:rPr>
        <w:t xml:space="preserve">, </w:t>
      </w:r>
      <w:r w:rsidR="00B21C65">
        <w:rPr>
          <w:iCs/>
        </w:rPr>
        <w:t xml:space="preserve"> ik ga </w:t>
      </w:r>
      <w:r w:rsidR="00C079AD">
        <w:rPr>
          <w:iCs/>
        </w:rPr>
        <w:t xml:space="preserve">dit onderzoeken en uitwerken </w:t>
      </w:r>
      <w:r w:rsidR="00B21C65">
        <w:rPr>
          <w:iCs/>
        </w:rPr>
        <w:t>in de loop van mijn stageperiode</w:t>
      </w:r>
      <w:r w:rsidR="00C079AD">
        <w:rPr>
          <w:iCs/>
        </w:rPr>
        <w:t xml:space="preserve"> wat uiteindelijk resulteert in een </w:t>
      </w:r>
      <w:r w:rsidR="003250D4">
        <w:rPr>
          <w:iCs/>
        </w:rPr>
        <w:t>POC</w:t>
      </w:r>
      <w:r w:rsidR="00B21C65">
        <w:rPr>
          <w:iCs/>
        </w:rPr>
        <w:t>.</w:t>
      </w:r>
      <w:r w:rsidR="008E2487">
        <w:rPr>
          <w:iCs/>
        </w:rPr>
        <w:t xml:space="preserve"> Bijvoorbeeld met </w:t>
      </w:r>
      <w:r w:rsidR="0048585C">
        <w:rPr>
          <w:iCs/>
        </w:rPr>
        <w:t>E</w:t>
      </w:r>
      <w:r w:rsidR="008E2487">
        <w:rPr>
          <w:iCs/>
        </w:rPr>
        <w:t xml:space="preserve">xcel sheets werken die geïmporteerd kunnen worden of met een </w:t>
      </w:r>
      <w:r w:rsidR="005D015E">
        <w:rPr>
          <w:iCs/>
        </w:rPr>
        <w:t>front-end</w:t>
      </w:r>
      <w:r w:rsidR="008E2487">
        <w:rPr>
          <w:iCs/>
        </w:rPr>
        <w:t xml:space="preserve"> waar de teksten aangepast zouden kunnen worden</w:t>
      </w:r>
      <w:r w:rsidR="00680AEE">
        <w:rPr>
          <w:iCs/>
        </w:rPr>
        <w:t xml:space="preserve"> maar dit zal duidelijk worden na mijn onderzoek</w:t>
      </w:r>
      <w:r w:rsidR="00D61AD1">
        <w:rPr>
          <w:iCs/>
        </w:rPr>
        <w:t xml:space="preserve"> </w:t>
      </w:r>
      <w:r w:rsidR="00680AEE">
        <w:rPr>
          <w:iCs/>
        </w:rPr>
        <w:t>.</w:t>
      </w:r>
    </w:p>
    <w:p w14:paraId="24E98169" w14:textId="2D1658D6" w:rsidR="00020BCE" w:rsidRDefault="00020BCE" w:rsidP="003B4749">
      <w:pPr>
        <w:rPr>
          <w:iCs/>
        </w:rPr>
      </w:pPr>
    </w:p>
    <w:p w14:paraId="4D5ACC5A" w14:textId="0E547030" w:rsidR="00020BCE" w:rsidRDefault="00020BCE" w:rsidP="003B4749">
      <w:pPr>
        <w:rPr>
          <w:iCs/>
        </w:rPr>
      </w:pPr>
      <w:r>
        <w:rPr>
          <w:iCs/>
        </w:rPr>
        <w:t>De specifieke wensen van de opdrachtgever zijn momenteel heel simpel namelijk een centrale applicatie hebben waar de vertalingen van meerdere applicaties onderhouden kan worden. De minimale eisen zijn dat op een centrale plek vertalingen van meerdere applicaties onderhouden kan worden. Nadat ik onderzoek heb gedaan</w:t>
      </w:r>
      <w:r w:rsidR="00C54DA0">
        <w:rPr>
          <w:iCs/>
        </w:rPr>
        <w:t xml:space="preserve">. Maar er zijn een paar features die mijn applicatie hoe dan ook moet hebben namelijk het kunnen beheren van teksten van verschillende plekken en dit op de een of andere manier kunnen exporten </w:t>
      </w:r>
      <w:r w:rsidR="00F81A4A">
        <w:rPr>
          <w:iCs/>
        </w:rPr>
        <w:t>of implementeren in</w:t>
      </w:r>
      <w:r w:rsidR="00C54DA0">
        <w:rPr>
          <w:iCs/>
        </w:rPr>
        <w:t xml:space="preserve"> de applicatie.</w:t>
      </w:r>
      <w:r w:rsidR="00500ABE">
        <w:rPr>
          <w:iCs/>
        </w:rPr>
        <w:t xml:space="preserve"> </w:t>
      </w:r>
      <w:r w:rsidR="00CB4607">
        <w:rPr>
          <w:iCs/>
        </w:rPr>
        <w:t>De applicatie moet ook gebruikersvriendelijk zijn</w:t>
      </w:r>
      <w:r w:rsidR="00430FCB">
        <w:rPr>
          <w:iCs/>
        </w:rPr>
        <w:t xml:space="preserve"> zodat ook niet developers hier makkelijk mee uit de voeten kunnen</w:t>
      </w:r>
      <w:r w:rsidR="00CB4607">
        <w:rPr>
          <w:iCs/>
        </w:rPr>
        <w:t>.</w:t>
      </w:r>
    </w:p>
    <w:p w14:paraId="40124B92" w14:textId="77777777" w:rsidR="004A0048" w:rsidRPr="002170D6" w:rsidRDefault="004A0048" w:rsidP="003B4749">
      <w:pPr>
        <w:rPr>
          <w:iCs/>
        </w:rPr>
      </w:pPr>
    </w:p>
    <w:p w14:paraId="248C5888" w14:textId="77777777" w:rsidR="003B4749" w:rsidRPr="003B4749" w:rsidRDefault="003B4749" w:rsidP="003B4749">
      <w:pPr>
        <w:rPr>
          <w:i/>
          <w:szCs w:val="16"/>
        </w:rPr>
      </w:pPr>
    </w:p>
    <w:p w14:paraId="3C3BB63A" w14:textId="79E1F403" w:rsidR="00B01BF3" w:rsidRDefault="007B1C43" w:rsidP="00B01BF3">
      <w:pPr>
        <w:pStyle w:val="Heading2"/>
      </w:pPr>
      <w:bookmarkStart w:id="19" w:name="_Toc90035021"/>
      <w:bookmarkStart w:id="20" w:name="_Toc127970953"/>
      <w:bookmarkEnd w:id="13"/>
      <w:bookmarkEnd w:id="14"/>
      <w:bookmarkEnd w:id="15"/>
      <w:r>
        <w:t>Scope</w:t>
      </w:r>
      <w:bookmarkEnd w:id="19"/>
      <w:bookmarkEnd w:id="20"/>
    </w:p>
    <w:p w14:paraId="5F1D998D" w14:textId="32ADADFB" w:rsidR="008E6BBB" w:rsidRPr="008E6BBB" w:rsidRDefault="001400ED" w:rsidP="008E6BBB">
      <w:pPr>
        <w:rPr>
          <w:i/>
          <w:sz w:val="16"/>
          <w:szCs w:val="16"/>
        </w:rPr>
      </w:pPr>
      <w:r>
        <w:rPr>
          <w:i/>
          <w:sz w:val="16"/>
          <w:szCs w:val="16"/>
        </w:rPr>
        <w:t>&lt;&lt;</w:t>
      </w:r>
      <w:r w:rsidR="003B4749" w:rsidRPr="003B4749">
        <w:t xml:space="preserve"> </w:t>
      </w:r>
      <w:r w:rsidR="003B4749" w:rsidRPr="003B4749">
        <w:rPr>
          <w:i/>
          <w:sz w:val="16"/>
          <w:szCs w:val="16"/>
        </w:rPr>
        <w:t>Geef de afbakening aan. Maak eventueel ter verduidelijking een context-diagram waarin de relaties met andere systemen en de omgeving te zien zijn.</w:t>
      </w:r>
      <w:r w:rsidR="003B4749">
        <w:rPr>
          <w:i/>
          <w:sz w:val="16"/>
          <w:szCs w:val="16"/>
        </w:rPr>
        <w:t xml:space="preserve"> </w:t>
      </w:r>
      <w:r w:rsidR="003B4749" w:rsidRPr="003B4749">
        <w:rPr>
          <w:i/>
          <w:sz w:val="16"/>
          <w:szCs w:val="16"/>
        </w:rPr>
        <w:t>In deze paragraaf dient ook beschreven te worden wat niet wordt opgeleverd.</w:t>
      </w:r>
      <w:r w:rsidR="008E6BBB">
        <w:rPr>
          <w:i/>
          <w:sz w:val="16"/>
          <w:szCs w:val="16"/>
        </w:rPr>
        <w:t xml:space="preserve"> </w:t>
      </w:r>
      <w:r w:rsidR="008E6BBB" w:rsidRPr="008E6BBB">
        <w:rPr>
          <w:i/>
          <w:sz w:val="16"/>
          <w:szCs w:val="16"/>
        </w:rPr>
        <w:t>Bijvoorbeeld, als je overeenkomt dat je een high fidelity prototype</w:t>
      </w:r>
      <w:r w:rsidR="008E6BBB">
        <w:rPr>
          <w:i/>
          <w:sz w:val="16"/>
          <w:szCs w:val="16"/>
        </w:rPr>
        <w:t xml:space="preserve"> </w:t>
      </w:r>
      <w:r w:rsidR="008E6BBB" w:rsidRPr="008E6BBB">
        <w:rPr>
          <w:i/>
          <w:sz w:val="16"/>
          <w:szCs w:val="16"/>
        </w:rPr>
        <w:t xml:space="preserve">oplevert dan valt (een deel van) de implementatie </w:t>
      </w:r>
      <w:r w:rsidR="008E6BBB">
        <w:rPr>
          <w:i/>
          <w:sz w:val="16"/>
          <w:szCs w:val="16"/>
        </w:rPr>
        <w:t xml:space="preserve">en het beheer buiten je scope. </w:t>
      </w:r>
    </w:p>
    <w:p w14:paraId="3C3BB63B" w14:textId="7E1E5FED" w:rsidR="00841390" w:rsidRPr="00841390" w:rsidRDefault="008E6BBB" w:rsidP="008E6BBB">
      <w:pPr>
        <w:rPr>
          <w:i/>
          <w:sz w:val="16"/>
          <w:szCs w:val="16"/>
        </w:rPr>
      </w:pPr>
      <w:r w:rsidRPr="008E6BBB">
        <w:rPr>
          <w:i/>
          <w:sz w:val="16"/>
          <w:szCs w:val="16"/>
        </w:rPr>
        <w:t>Maak dit zo concreet mogelijk zodat er geen misverstanden ontstaan tussen jou en</w:t>
      </w:r>
      <w:r>
        <w:rPr>
          <w:i/>
          <w:sz w:val="16"/>
          <w:szCs w:val="16"/>
        </w:rPr>
        <w:t xml:space="preserve"> </w:t>
      </w:r>
      <w:r w:rsidRPr="008E6BBB">
        <w:rPr>
          <w:i/>
          <w:sz w:val="16"/>
          <w:szCs w:val="16"/>
        </w:rPr>
        <w:t>je opdrachtgever.</w:t>
      </w:r>
      <w:r w:rsidRPr="008E6BBB">
        <w:rPr>
          <w:i/>
          <w:sz w:val="16"/>
          <w:szCs w:val="16"/>
        </w:rPr>
        <w:cr/>
      </w:r>
      <w:r w:rsidR="001400ED">
        <w:rPr>
          <w:i/>
          <w:sz w:val="16"/>
          <w:szCs w:val="16"/>
        </w:rPr>
        <w:t>&gt;&gt;</w:t>
      </w:r>
      <w:r w:rsidR="00841390" w:rsidRPr="00841390">
        <w:rPr>
          <w:i/>
          <w:sz w:val="16"/>
          <w:szCs w:val="16"/>
        </w:rPr>
        <w:t>.</w:t>
      </w:r>
    </w:p>
    <w:p w14:paraId="3C3BB63C" w14:textId="77777777"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0CCB6624" w:rsidR="00B01BF3" w:rsidRPr="008A00FA" w:rsidRDefault="0065070B" w:rsidP="00B01BF3">
            <w:pPr>
              <w:pStyle w:val="Tabelbody"/>
              <w:numPr>
                <w:ilvl w:val="0"/>
                <w:numId w:val="5"/>
              </w:numPr>
              <w:spacing w:after="0"/>
              <w:rPr>
                <w:sz w:val="20"/>
              </w:rPr>
            </w:pPr>
            <w:r>
              <w:rPr>
                <w:sz w:val="20"/>
              </w:rPr>
              <w:t>Vertaling</w:t>
            </w:r>
            <w:r w:rsidR="00D14F37">
              <w:rPr>
                <w:sz w:val="20"/>
              </w:rPr>
              <w:t xml:space="preserve"> module </w:t>
            </w:r>
          </w:p>
        </w:tc>
        <w:tc>
          <w:tcPr>
            <w:tcW w:w="4820" w:type="dxa"/>
          </w:tcPr>
          <w:p w14:paraId="3C3BB641" w14:textId="48EED752" w:rsidR="00B01BF3" w:rsidRPr="008A00FA" w:rsidRDefault="008B3DAD" w:rsidP="00B01BF3">
            <w:pPr>
              <w:pStyle w:val="Tabelbody"/>
              <w:numPr>
                <w:ilvl w:val="0"/>
                <w:numId w:val="10"/>
              </w:numPr>
              <w:spacing w:after="0"/>
              <w:rPr>
                <w:sz w:val="20"/>
              </w:rPr>
            </w:pPr>
            <w:r>
              <w:rPr>
                <w:sz w:val="20"/>
              </w:rPr>
              <w:t xml:space="preserve">Compleet implementeren </w:t>
            </w:r>
            <w:r w:rsidR="00557111">
              <w:rPr>
                <w:sz w:val="20"/>
              </w:rPr>
              <w:t>in de bestaande applicaties</w:t>
            </w:r>
          </w:p>
        </w:tc>
      </w:tr>
      <w:tr w:rsidR="00B01BF3" w:rsidRPr="00C63FDB" w14:paraId="3C3BB645" w14:textId="77777777" w:rsidTr="00B01BF3">
        <w:trPr>
          <w:cantSplit/>
          <w:trHeight w:val="340"/>
        </w:trPr>
        <w:tc>
          <w:tcPr>
            <w:tcW w:w="4536" w:type="dxa"/>
          </w:tcPr>
          <w:p w14:paraId="3C3BB643" w14:textId="23B88A3A" w:rsidR="00B01BF3" w:rsidRPr="00C63FDB" w:rsidRDefault="00B617D7" w:rsidP="00B01BF3">
            <w:pPr>
              <w:pStyle w:val="Tabelbody"/>
              <w:numPr>
                <w:ilvl w:val="0"/>
                <w:numId w:val="5"/>
              </w:numPr>
              <w:spacing w:after="0"/>
              <w:rPr>
                <w:sz w:val="20"/>
              </w:rPr>
            </w:pPr>
            <w:r>
              <w:rPr>
                <w:sz w:val="20"/>
              </w:rPr>
              <w:t>Kunnen in en exporteren van tekst</w:t>
            </w:r>
          </w:p>
        </w:tc>
        <w:tc>
          <w:tcPr>
            <w:tcW w:w="4820" w:type="dxa"/>
          </w:tcPr>
          <w:p w14:paraId="3C3BB644" w14:textId="65ED6E3F" w:rsidR="00B01BF3" w:rsidRPr="00C63FDB" w:rsidRDefault="00322B77" w:rsidP="00B01BF3">
            <w:pPr>
              <w:pStyle w:val="Tabelbody"/>
              <w:numPr>
                <w:ilvl w:val="0"/>
                <w:numId w:val="10"/>
              </w:numPr>
              <w:spacing w:after="0"/>
              <w:rPr>
                <w:sz w:val="20"/>
              </w:rPr>
            </w:pPr>
            <w:r>
              <w:rPr>
                <w:sz w:val="20"/>
              </w:rPr>
              <w:t>Daadwerkelijk in en exporteren van alle tekst</w:t>
            </w:r>
            <w:r w:rsidR="00FD72ED">
              <w:rPr>
                <w:sz w:val="20"/>
              </w:rPr>
              <w:t xml:space="preserve"> binnen de bestaande systemen</w:t>
            </w:r>
          </w:p>
        </w:tc>
      </w:tr>
    </w:tbl>
    <w:p w14:paraId="3C3BB646" w14:textId="41E47AD6" w:rsidR="00B01BF3" w:rsidRDefault="00B01BF3" w:rsidP="00B01BF3"/>
    <w:p w14:paraId="23D16C15" w14:textId="1621093A" w:rsidR="003B4749" w:rsidRDefault="003B4749" w:rsidP="003B4749">
      <w:pPr>
        <w:pStyle w:val="Heading2"/>
      </w:pPr>
      <w:bookmarkStart w:id="21" w:name="_Toc90035022"/>
      <w:bookmarkStart w:id="22" w:name="_Toc127970954"/>
      <w:r>
        <w:t>Randvoorwaarden</w:t>
      </w:r>
      <w:bookmarkEnd w:id="21"/>
      <w:bookmarkEnd w:id="22"/>
    </w:p>
    <w:p w14:paraId="0C6BC533" w14:textId="168CFE4D" w:rsidR="00063E91" w:rsidRPr="00063E91" w:rsidRDefault="00063E91" w:rsidP="00063E91">
      <w:r>
        <w:t xml:space="preserve">Performation systeem runt in </w:t>
      </w:r>
      <w:r w:rsidR="00E13C10">
        <w:t>PHP</w:t>
      </w:r>
      <w:r>
        <w:t xml:space="preserve"> met Symfony als framework </w:t>
      </w:r>
      <w:r w:rsidR="00BD2A96">
        <w:t>maar ik heb zelf de keuze in welke taal/framework ik het wil maken dit zal natuurlijk aan de hand van een onderzoek bepaald worden.</w:t>
      </w:r>
    </w:p>
    <w:p w14:paraId="75492E98" w14:textId="73999B1F" w:rsidR="0070596F" w:rsidRPr="0070596F" w:rsidRDefault="003B4749" w:rsidP="53F44E9F">
      <w:pPr>
        <w:rPr>
          <w:i/>
          <w:iCs/>
          <w:sz w:val="16"/>
          <w:szCs w:val="16"/>
        </w:rPr>
      </w:pPr>
      <w:r w:rsidRPr="53F44E9F">
        <w:rPr>
          <w:i/>
          <w:iCs/>
          <w:sz w:val="16"/>
          <w:szCs w:val="16"/>
        </w:rPr>
        <w:t xml:space="preserve"> </w:t>
      </w:r>
      <w:r w:rsidR="0070596F" w:rsidRPr="53F44E9F">
        <w:rPr>
          <w:i/>
          <w:iCs/>
          <w:sz w:val="16"/>
          <w:szCs w:val="16"/>
        </w:rPr>
        <w:t>&lt;&lt; Geef voor zover nodig aan wat de randvoorwaarden (const</w:t>
      </w:r>
      <w:r w:rsidR="00671065" w:rsidRPr="53F44E9F">
        <w:rPr>
          <w:i/>
          <w:iCs/>
          <w:sz w:val="16"/>
          <w:szCs w:val="16"/>
        </w:rPr>
        <w:t>r</w:t>
      </w:r>
      <w:r w:rsidR="0070596F" w:rsidRPr="53F44E9F">
        <w:rPr>
          <w:i/>
          <w:iCs/>
          <w:sz w:val="16"/>
          <w:szCs w:val="16"/>
        </w:rPr>
        <w:t xml:space="preserve">aints) zijn. Denk bijvoorbeeld aan door </w:t>
      </w:r>
      <w:r w:rsidR="7FAE46A6" w:rsidRPr="53F44E9F">
        <w:rPr>
          <w:i/>
          <w:iCs/>
          <w:sz w:val="16"/>
          <w:szCs w:val="16"/>
        </w:rPr>
        <w:t xml:space="preserve">het </w:t>
      </w:r>
      <w:r w:rsidR="0070596F" w:rsidRPr="53F44E9F">
        <w:rPr>
          <w:i/>
          <w:iCs/>
          <w:sz w:val="16"/>
          <w:szCs w:val="16"/>
        </w:rPr>
        <w:t>bedrijf gestelde technologie. Merk op dat hier een kritische houding van belang blijft!&gt;&gt;</w:t>
      </w:r>
    </w:p>
    <w:p w14:paraId="4CFF2985" w14:textId="77777777" w:rsidR="0070596F" w:rsidRPr="0019608C" w:rsidRDefault="0070596F" w:rsidP="00B01BF3"/>
    <w:p w14:paraId="3C3BB658" w14:textId="77777777" w:rsidR="00B01BF3" w:rsidRDefault="00B01BF3" w:rsidP="00B01BF3">
      <w:pPr>
        <w:pStyle w:val="Heading2"/>
      </w:pPr>
      <w:bookmarkStart w:id="23" w:name="_Toc90035023"/>
      <w:bookmarkStart w:id="24" w:name="_Toc127970955"/>
      <w:r>
        <w:t>Eindproducten</w:t>
      </w:r>
      <w:bookmarkEnd w:id="23"/>
      <w:bookmarkEnd w:id="24"/>
    </w:p>
    <w:p w14:paraId="3C3BB65A" w14:textId="6A3AA732" w:rsidR="00841390" w:rsidRPr="00E26955" w:rsidRDefault="001400ED" w:rsidP="00841390">
      <w:pPr>
        <w:rPr>
          <w:i/>
          <w:sz w:val="16"/>
          <w:szCs w:val="16"/>
        </w:rPr>
      </w:pPr>
      <w:r>
        <w:rPr>
          <w:i/>
          <w:sz w:val="16"/>
          <w:szCs w:val="16"/>
        </w:rPr>
        <w:t>&lt;&lt;</w:t>
      </w:r>
      <w:r w:rsidR="00E26955">
        <w:rPr>
          <w:i/>
          <w:sz w:val="16"/>
          <w:szCs w:val="16"/>
        </w:rPr>
        <w:t>Een Product Breakdown Structure v</w:t>
      </w:r>
      <w:r w:rsidR="00841390" w:rsidRPr="006D7D7E">
        <w:rPr>
          <w:i/>
          <w:sz w:val="16"/>
          <w:szCs w:val="16"/>
        </w:rPr>
        <w:t>an de eind</w:t>
      </w:r>
      <w:r w:rsidR="008E6BBB">
        <w:rPr>
          <w:i/>
          <w:sz w:val="16"/>
          <w:szCs w:val="16"/>
        </w:rPr>
        <w:t>- en tussen</w:t>
      </w:r>
      <w:r w:rsidR="00841390" w:rsidRPr="006D7D7E">
        <w:rPr>
          <w:i/>
          <w:sz w:val="16"/>
          <w:szCs w:val="16"/>
        </w:rPr>
        <w:t>producten die het project op gaat leveren</w:t>
      </w:r>
      <w:r w:rsidR="00E26955">
        <w:rPr>
          <w:i/>
          <w:sz w:val="16"/>
          <w:szCs w:val="16"/>
        </w:rPr>
        <w:t xml:space="preserve"> met een korte omschrijving in tekst van elk product</w:t>
      </w:r>
      <w:r w:rsidR="00841390" w:rsidRPr="006D7D7E">
        <w:rPr>
          <w:i/>
          <w:sz w:val="16"/>
          <w:szCs w:val="16"/>
        </w:rPr>
        <w:t xml:space="preserve">. </w:t>
      </w:r>
      <w:r w:rsidR="008E6BBB">
        <w:rPr>
          <w:i/>
          <w:sz w:val="16"/>
          <w:szCs w:val="16"/>
        </w:rPr>
        <w:t>D</w:t>
      </w:r>
      <w:r w:rsidR="0099486A" w:rsidRPr="0099486A">
        <w:rPr>
          <w:i/>
          <w:sz w:val="16"/>
          <w:szCs w:val="16"/>
        </w:rPr>
        <w:t xml:space="preserve">e eindproducten </w:t>
      </w:r>
      <w:r w:rsidR="008E6BBB">
        <w:rPr>
          <w:i/>
          <w:sz w:val="16"/>
          <w:szCs w:val="16"/>
        </w:rPr>
        <w:t xml:space="preserve">zijn </w:t>
      </w:r>
      <w:r w:rsidR="0099486A" w:rsidRPr="0099486A">
        <w:rPr>
          <w:i/>
          <w:sz w:val="16"/>
          <w:szCs w:val="16"/>
        </w:rPr>
        <w:t xml:space="preserve">meer dan het projectplan en </w:t>
      </w:r>
      <w:r w:rsidR="008E6BBB">
        <w:rPr>
          <w:i/>
          <w:sz w:val="16"/>
          <w:szCs w:val="16"/>
        </w:rPr>
        <w:t>het product</w:t>
      </w:r>
      <w:r w:rsidR="0099486A" w:rsidRPr="0099486A">
        <w:rPr>
          <w:i/>
          <w:sz w:val="16"/>
          <w:szCs w:val="16"/>
        </w:rPr>
        <w:t xml:space="preserve"> zelf.</w:t>
      </w:r>
      <w:r w:rsidR="0099486A">
        <w:rPr>
          <w:i/>
          <w:sz w:val="16"/>
          <w:szCs w:val="16"/>
        </w:rPr>
        <w:t xml:space="preserve"> </w:t>
      </w:r>
      <w:r w:rsidR="0099486A" w:rsidRPr="0099486A">
        <w:rPr>
          <w:i/>
          <w:sz w:val="16"/>
          <w:szCs w:val="16"/>
        </w:rPr>
        <w:t>Ook zijn bijvoorbeeld requirements- en architectuurdocumenten en onderzoeks</w:t>
      </w:r>
      <w:r w:rsidR="0099486A">
        <w:rPr>
          <w:i/>
          <w:sz w:val="16"/>
          <w:szCs w:val="16"/>
        </w:rPr>
        <w:t>- en test</w:t>
      </w:r>
      <w:r w:rsidR="0099486A" w:rsidRPr="0099486A">
        <w:rPr>
          <w:i/>
          <w:sz w:val="16"/>
          <w:szCs w:val="16"/>
        </w:rPr>
        <w:t>rapport</w:t>
      </w:r>
      <w:r w:rsidR="0099486A">
        <w:rPr>
          <w:i/>
          <w:sz w:val="16"/>
          <w:szCs w:val="16"/>
        </w:rPr>
        <w:t>en typische onderdelen van een PBS.</w:t>
      </w:r>
      <w:r w:rsidR="0099486A" w:rsidRPr="0099486A">
        <w:rPr>
          <w:i/>
          <w:sz w:val="16"/>
          <w:szCs w:val="16"/>
        </w:rPr>
        <w:t xml:space="preserve"> </w:t>
      </w:r>
      <w:r w:rsidR="0099486A">
        <w:rPr>
          <w:i/>
          <w:sz w:val="16"/>
          <w:szCs w:val="16"/>
        </w:rPr>
        <w:t xml:space="preserve">Deze documenten zijn zowel tijdens de ontwikkeling van belang voor de relevante stakeholders als ook bij de overdracht en tijdens de beheerfase. In de loop van het project kan je PBS wijzigen en kun je in overleg producten toevoegen of verwijderen. </w:t>
      </w:r>
      <w:r>
        <w:rPr>
          <w:i/>
          <w:sz w:val="16"/>
          <w:szCs w:val="16"/>
        </w:rPr>
        <w:t>&gt;&gt;</w:t>
      </w:r>
    </w:p>
    <w:p w14:paraId="3C3BB65B" w14:textId="06943647" w:rsidR="00B01BF3" w:rsidRDefault="00B01BF3" w:rsidP="00E26955">
      <w:pPr>
        <w:pStyle w:val="BodyText"/>
      </w:pPr>
    </w:p>
    <w:p w14:paraId="78ED2223" w14:textId="3E185D51" w:rsidR="001018CD" w:rsidRDefault="001018CD" w:rsidP="00E26955">
      <w:pPr>
        <w:pStyle w:val="BodyText"/>
      </w:pPr>
    </w:p>
    <w:p w14:paraId="47C0C990" w14:textId="030003DB" w:rsidR="001018CD" w:rsidRDefault="001018CD" w:rsidP="00E26955">
      <w:pPr>
        <w:pStyle w:val="BodyText"/>
      </w:pPr>
    </w:p>
    <w:p w14:paraId="1FEA3646" w14:textId="6EA28C08" w:rsidR="00525933" w:rsidRDefault="001018CD" w:rsidP="00E26955">
      <w:pPr>
        <w:pStyle w:val="BodyText"/>
        <w:rPr>
          <w:rFonts w:ascii="Arial" w:hAnsi="Arial" w:cs="Arial"/>
          <w:sz w:val="20"/>
          <w:szCs w:val="20"/>
          <w:lang w:val="nl-NL"/>
        </w:rPr>
      </w:pPr>
      <w:r w:rsidRPr="001018CD">
        <w:rPr>
          <w:rFonts w:ascii="Arial" w:hAnsi="Arial" w:cs="Arial"/>
          <w:sz w:val="20"/>
          <w:szCs w:val="20"/>
          <w:lang w:val="nl-NL"/>
        </w:rPr>
        <w:t xml:space="preserve">Dit laat de eindproducten zien binnen </w:t>
      </w:r>
      <w:r>
        <w:rPr>
          <w:rFonts w:ascii="Arial" w:hAnsi="Arial" w:cs="Arial"/>
          <w:sz w:val="20"/>
          <w:szCs w:val="20"/>
          <w:lang w:val="nl-NL"/>
        </w:rPr>
        <w:t xml:space="preserve">mijn project, momenteel laat het vooral bij documentatie uitgebreid zien wat ik van plan ben namelijk het projectplan met requirements zodat het duidelijk </w:t>
      </w:r>
      <w:r w:rsidR="00525933">
        <w:rPr>
          <w:rFonts w:ascii="Arial" w:hAnsi="Arial" w:cs="Arial"/>
          <w:sz w:val="20"/>
          <w:szCs w:val="20"/>
          <w:lang w:val="nl-NL"/>
        </w:rPr>
        <w:t>is met gebruik van de Moscow methode waar binnen het project de prioriteit moet liggen</w:t>
      </w:r>
      <w:r>
        <w:rPr>
          <w:rFonts w:ascii="Arial" w:hAnsi="Arial" w:cs="Arial"/>
          <w:sz w:val="20"/>
          <w:szCs w:val="20"/>
          <w:lang w:val="nl-NL"/>
        </w:rPr>
        <w:t xml:space="preserve">. </w:t>
      </w:r>
    </w:p>
    <w:p w14:paraId="75D2BACE" w14:textId="77777777" w:rsidR="00525933" w:rsidRDefault="001018CD" w:rsidP="00E26955">
      <w:pPr>
        <w:pStyle w:val="BodyText"/>
        <w:rPr>
          <w:rFonts w:ascii="Arial" w:hAnsi="Arial" w:cs="Arial"/>
          <w:sz w:val="20"/>
          <w:szCs w:val="20"/>
          <w:lang w:val="nl-NL"/>
        </w:rPr>
      </w:pPr>
      <w:r>
        <w:rPr>
          <w:rFonts w:ascii="Arial" w:hAnsi="Arial" w:cs="Arial"/>
          <w:sz w:val="20"/>
          <w:szCs w:val="20"/>
          <w:lang w:val="nl-NL"/>
        </w:rPr>
        <w:t>Dan bij andere documenten architectuur, onderzoek en test dit wordt waarschijnlijk binnen mijn portfolio bijgehouden en dan binnen 1 document allemaal aan elkaar gelink</w:t>
      </w:r>
      <w:r w:rsidR="00525933">
        <w:rPr>
          <w:rFonts w:ascii="Arial" w:hAnsi="Arial" w:cs="Arial"/>
          <w:sz w:val="20"/>
          <w:szCs w:val="20"/>
          <w:lang w:val="nl-NL"/>
        </w:rPr>
        <w:t>t</w:t>
      </w:r>
      <w:r>
        <w:rPr>
          <w:rFonts w:ascii="Arial" w:hAnsi="Arial" w:cs="Arial"/>
          <w:sz w:val="20"/>
          <w:szCs w:val="20"/>
          <w:lang w:val="nl-NL"/>
        </w:rPr>
        <w:t>.</w:t>
      </w:r>
      <w:r w:rsidR="00525933">
        <w:rPr>
          <w:rFonts w:ascii="Arial" w:hAnsi="Arial" w:cs="Arial"/>
          <w:sz w:val="20"/>
          <w:szCs w:val="20"/>
          <w:lang w:val="nl-NL"/>
        </w:rPr>
        <w:t xml:space="preserve"> </w:t>
      </w:r>
    </w:p>
    <w:p w14:paraId="5580052D" w14:textId="1E1A0917" w:rsidR="00525933" w:rsidRDefault="00525933" w:rsidP="00E26955">
      <w:pPr>
        <w:pStyle w:val="BodyText"/>
        <w:rPr>
          <w:rFonts w:ascii="Arial" w:hAnsi="Arial" w:cs="Arial"/>
          <w:sz w:val="20"/>
          <w:szCs w:val="20"/>
          <w:lang w:val="nl-NL"/>
        </w:rPr>
      </w:pPr>
      <w:r>
        <w:rPr>
          <w:rFonts w:ascii="Arial" w:hAnsi="Arial" w:cs="Arial"/>
          <w:sz w:val="20"/>
          <w:szCs w:val="20"/>
          <w:lang w:val="nl-NL"/>
        </w:rPr>
        <w:t>Binnen het architectuurdocument zal ik beschrijven en laten zien met bijvoorbeeld een klasse diagram hoe ik voorspel dat mijn applicatie er uit zal zi</w:t>
      </w:r>
      <w:r w:rsidR="000224A9">
        <w:rPr>
          <w:rFonts w:ascii="Arial" w:hAnsi="Arial" w:cs="Arial"/>
          <w:sz w:val="20"/>
          <w:szCs w:val="20"/>
          <w:lang w:val="nl-NL"/>
        </w:rPr>
        <w:t>e</w:t>
      </w:r>
      <w:r>
        <w:rPr>
          <w:rFonts w:ascii="Arial" w:hAnsi="Arial" w:cs="Arial"/>
          <w:sz w:val="20"/>
          <w:szCs w:val="20"/>
          <w:lang w:val="nl-NL"/>
        </w:rPr>
        <w:t xml:space="preserve">n gekoppeld aan de benodigdheden. </w:t>
      </w:r>
    </w:p>
    <w:p w14:paraId="1D87D9B9" w14:textId="66018705" w:rsidR="00525933" w:rsidRDefault="00525933" w:rsidP="00E26955">
      <w:pPr>
        <w:pStyle w:val="BodyText"/>
        <w:rPr>
          <w:rFonts w:ascii="Arial" w:hAnsi="Arial" w:cs="Arial"/>
          <w:sz w:val="20"/>
          <w:szCs w:val="20"/>
          <w:lang w:val="nl-NL"/>
        </w:rPr>
      </w:pPr>
      <w:r>
        <w:rPr>
          <w:rFonts w:ascii="Arial" w:hAnsi="Arial" w:cs="Arial"/>
          <w:sz w:val="20"/>
          <w:szCs w:val="20"/>
          <w:lang w:val="nl-NL"/>
        </w:rPr>
        <w:t>Bij het onderzoek document zal ik mijn conclusies uit het onderzoek vastleggen de verschillende onderzoeken zullen in aparte documenten verwerkt worden met de gebruikte onderzoek methode en de resultaten die ik hierbinnen heb gevonden.</w:t>
      </w:r>
    </w:p>
    <w:p w14:paraId="63A5A9F9" w14:textId="000ED36D" w:rsidR="00804E95" w:rsidRDefault="00804E95" w:rsidP="00E26955">
      <w:pPr>
        <w:pStyle w:val="BodyText"/>
        <w:rPr>
          <w:rFonts w:ascii="Arial" w:hAnsi="Arial" w:cs="Arial"/>
          <w:sz w:val="20"/>
          <w:szCs w:val="20"/>
          <w:lang w:val="nl-NL"/>
        </w:rPr>
      </w:pPr>
      <w:r>
        <w:rPr>
          <w:rFonts w:ascii="Arial" w:hAnsi="Arial" w:cs="Arial"/>
          <w:sz w:val="20"/>
          <w:szCs w:val="20"/>
          <w:lang w:val="nl-NL"/>
        </w:rPr>
        <w:t>Tenslotte de Test rapporten in de latere periodes zal ik ook enkele test onderzoek methodes gebruiken zoals bijvoorbeeld usability testing wat voor mijn project belangrijk is omdat het einddoel is da</w:t>
      </w:r>
      <w:r w:rsidR="006B1B79">
        <w:rPr>
          <w:rFonts w:ascii="Arial" w:hAnsi="Arial" w:cs="Arial"/>
          <w:sz w:val="20"/>
          <w:szCs w:val="20"/>
          <w:lang w:val="nl-NL"/>
        </w:rPr>
        <w:t xml:space="preserve">t medewerkers binnen Performation </w:t>
      </w:r>
      <w:r>
        <w:rPr>
          <w:rFonts w:ascii="Arial" w:hAnsi="Arial" w:cs="Arial"/>
          <w:sz w:val="20"/>
          <w:szCs w:val="20"/>
          <w:lang w:val="nl-NL"/>
        </w:rPr>
        <w:t>zonder veel technische kennis hierbinnen moeten kunnen werken</w:t>
      </w:r>
      <w:r w:rsidR="00793C71">
        <w:rPr>
          <w:rFonts w:ascii="Arial" w:hAnsi="Arial" w:cs="Arial"/>
          <w:sz w:val="20"/>
          <w:szCs w:val="20"/>
          <w:lang w:val="nl-NL"/>
        </w:rPr>
        <w:t xml:space="preserve"> en aanpassingen kunnen doorvoeren</w:t>
      </w:r>
      <w:r>
        <w:rPr>
          <w:rFonts w:ascii="Arial" w:hAnsi="Arial" w:cs="Arial"/>
          <w:sz w:val="20"/>
          <w:szCs w:val="20"/>
          <w:lang w:val="nl-NL"/>
        </w:rPr>
        <w:t>.</w:t>
      </w:r>
    </w:p>
    <w:p w14:paraId="32A08C73" w14:textId="52B812BF" w:rsidR="001018CD" w:rsidRPr="001018CD" w:rsidRDefault="00CA737A" w:rsidP="00E26955">
      <w:pPr>
        <w:pStyle w:val="BodyText"/>
        <w:rPr>
          <w:rFonts w:ascii="Arial" w:hAnsi="Arial" w:cs="Arial"/>
          <w:sz w:val="20"/>
          <w:szCs w:val="20"/>
          <w:lang w:val="nl-NL"/>
        </w:rPr>
      </w:pPr>
      <w:r>
        <w:rPr>
          <w:rFonts w:ascii="Arial" w:hAnsi="Arial" w:cs="Arial"/>
          <w:sz w:val="20"/>
          <w:szCs w:val="20"/>
          <w:lang w:val="nl-NL"/>
        </w:rPr>
        <w:t xml:space="preserve">Binnen </w:t>
      </w:r>
      <w:r w:rsidR="0065070B">
        <w:rPr>
          <w:rFonts w:ascii="Arial" w:hAnsi="Arial" w:cs="Arial"/>
          <w:sz w:val="20"/>
          <w:szCs w:val="20"/>
          <w:lang w:val="nl-NL"/>
        </w:rPr>
        <w:t>front-end</w:t>
      </w:r>
      <w:r>
        <w:rPr>
          <w:rFonts w:ascii="Arial" w:hAnsi="Arial" w:cs="Arial"/>
          <w:sz w:val="20"/>
          <w:szCs w:val="20"/>
          <w:lang w:val="nl-NL"/>
        </w:rPr>
        <w:t xml:space="preserve"> en backend is het namelijk nog niet duidelijk wat precies ik ga doen hier zal ik namelijk nog onderzoek over gaan doen hoe ik het precies ga aanpakken en zodra dat gebeurt zal ik ook de PBS updaten.</w:t>
      </w:r>
      <w:r w:rsidR="00BC52F1">
        <w:rPr>
          <w:rFonts w:ascii="Arial" w:hAnsi="Arial" w:cs="Arial"/>
          <w:sz w:val="20"/>
          <w:szCs w:val="20"/>
          <w:lang w:val="nl-NL"/>
        </w:rPr>
        <w:t xml:space="preserve"> Hier zijn wel enkele zekerheden zoals dat er een gebruikersvriendelijk front-end zal komen en in de backend is het afhankelijk van op welke manier ik het ga aanpakken</w:t>
      </w:r>
    </w:p>
    <w:p w14:paraId="074B8CC3" w14:textId="7EF2E561" w:rsidR="001018CD" w:rsidRDefault="001018CD" w:rsidP="00E26955">
      <w:pPr>
        <w:pStyle w:val="BodyText"/>
      </w:pPr>
      <w:r w:rsidRPr="001018CD">
        <w:rPr>
          <w:noProof/>
        </w:rPr>
        <w:drawing>
          <wp:inline distT="0" distB="0" distL="0" distR="0" wp14:anchorId="76EAA440" wp14:editId="31033EA8">
            <wp:extent cx="5417692" cy="28200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424228" cy="2823443"/>
                    </a:xfrm>
                    <a:prstGeom prst="rect">
                      <a:avLst/>
                    </a:prstGeom>
                  </pic:spPr>
                </pic:pic>
              </a:graphicData>
            </a:graphic>
          </wp:inline>
        </w:drawing>
      </w:r>
    </w:p>
    <w:p w14:paraId="4756C528" w14:textId="402535D8" w:rsidR="001018CD" w:rsidRPr="001018CD" w:rsidRDefault="001018CD" w:rsidP="00E26955">
      <w:pPr>
        <w:pStyle w:val="BodyText"/>
        <w:rPr>
          <w:sz w:val="24"/>
          <w:szCs w:val="24"/>
        </w:rPr>
      </w:pPr>
    </w:p>
    <w:p w14:paraId="400F7304" w14:textId="77777777" w:rsidR="007B1C43" w:rsidRPr="00883804" w:rsidRDefault="007B1C43" w:rsidP="007B1C43">
      <w:pPr>
        <w:pStyle w:val="Heading2"/>
        <w:tabs>
          <w:tab w:val="clear" w:pos="709"/>
        </w:tabs>
        <w:ind w:left="0" w:firstLine="0"/>
      </w:pPr>
      <w:bookmarkStart w:id="25" w:name="_Toc90035024"/>
      <w:bookmarkStart w:id="26" w:name="_Toc127970956"/>
      <w:bookmarkStart w:id="27" w:name="_Toc327581048"/>
      <w:bookmarkStart w:id="28" w:name="_Toc327581598"/>
      <w:bookmarkStart w:id="29" w:name="_Toc327583378"/>
      <w:r>
        <w:t>Onderzoeksvragen</w:t>
      </w:r>
      <w:bookmarkEnd w:id="25"/>
      <w:bookmarkEnd w:id="26"/>
    </w:p>
    <w:p w14:paraId="5CBE651F" w14:textId="0BC0CF4F" w:rsidR="006A5B45" w:rsidRDefault="007B1C43" w:rsidP="007B1C43">
      <w:pPr>
        <w:rPr>
          <w:i/>
          <w:iCs/>
          <w:sz w:val="16"/>
          <w:szCs w:val="16"/>
        </w:rPr>
      </w:pPr>
      <w:r w:rsidRPr="53F44E9F">
        <w:rPr>
          <w:i/>
          <w:iCs/>
          <w:sz w:val="16"/>
          <w:szCs w:val="16"/>
        </w:rPr>
        <w:t xml:space="preserve">&lt;&lt;Beschrijf de belangrijkste onderzoeksvragen die je tijdens je stage wil beantwoorden. </w:t>
      </w:r>
      <w:r>
        <w:rPr>
          <w:i/>
          <w:iCs/>
          <w:sz w:val="16"/>
          <w:szCs w:val="16"/>
        </w:rPr>
        <w:t>Definieer een hoofdvraag met daarvan afgeleide deelvragen.</w:t>
      </w:r>
      <w:r w:rsidRPr="53F44E9F">
        <w:rPr>
          <w:i/>
          <w:iCs/>
          <w:sz w:val="16"/>
          <w:szCs w:val="16"/>
        </w:rPr>
        <w:t xml:space="preserve"> Bedenk dat je tijdens je gehele stage onderzoekend aan het werk bent, en dat je vragen dus over je hele traject gaan. Tijdens je stage/afstuderen kunnen meer onderzoeksvragen van belang zijn en kunnen andere misschien minder relevant blijken te zijn. Beschrijf alleen de belangrijkste onderzoeksvragen die de grootste impact op je project hebben. Andere </w:t>
      </w:r>
      <w:r w:rsidR="00E13C10" w:rsidRPr="53F44E9F">
        <w:rPr>
          <w:i/>
          <w:iCs/>
          <w:sz w:val="16"/>
          <w:szCs w:val="16"/>
        </w:rPr>
        <w:t>onderzoek aspecten</w:t>
      </w:r>
      <w:r w:rsidRPr="53F44E9F">
        <w:rPr>
          <w:i/>
          <w:iCs/>
          <w:sz w:val="16"/>
          <w:szCs w:val="16"/>
        </w:rPr>
        <w:t xml:space="preserve"> kunnen gedurende je stage beperkter uitgewerkt worden en kunnen dan met een korte onderbouwing (in je portfolio of mondeling) worden toegelicht.</w:t>
      </w:r>
      <w:r>
        <w:rPr>
          <w:i/>
          <w:iCs/>
          <w:sz w:val="16"/>
          <w:szCs w:val="16"/>
        </w:rPr>
        <w:t xml:space="preserve"> </w:t>
      </w:r>
      <w:r w:rsidRPr="53F44E9F">
        <w:rPr>
          <w:i/>
          <w:iCs/>
          <w:sz w:val="16"/>
          <w:szCs w:val="16"/>
        </w:rPr>
        <w:t>&gt;&gt;</w:t>
      </w:r>
      <w:bookmarkEnd w:id="27"/>
      <w:bookmarkEnd w:id="28"/>
      <w:bookmarkEnd w:id="29"/>
    </w:p>
    <w:p w14:paraId="2BBC48C1" w14:textId="577CEBAA" w:rsidR="007B1C43" w:rsidRDefault="007B1C43" w:rsidP="007B1C43">
      <w:r>
        <w:tab/>
      </w:r>
    </w:p>
    <w:p w14:paraId="09A194C7" w14:textId="42D69FDE" w:rsidR="000C3500" w:rsidRDefault="000C3500" w:rsidP="007B1C43">
      <w:r>
        <w:t>Hoofdvraag:</w:t>
      </w:r>
    </w:p>
    <w:p w14:paraId="3EBFE1CA" w14:textId="77777777" w:rsidR="00E30CFE" w:rsidRDefault="00E30CFE" w:rsidP="007B1C43"/>
    <w:p w14:paraId="681DC934" w14:textId="12305AD1" w:rsidR="004B0818" w:rsidRPr="00E30CFE" w:rsidRDefault="004B0818" w:rsidP="007B1C43">
      <w:pPr>
        <w:rPr>
          <w:b/>
          <w:bCs/>
        </w:rPr>
      </w:pPr>
      <w:r w:rsidRPr="00E30CFE">
        <w:rPr>
          <w:b/>
          <w:bCs/>
        </w:rPr>
        <w:t xml:space="preserve">Hoe </w:t>
      </w:r>
      <w:r w:rsidR="00F34ADB">
        <w:rPr>
          <w:b/>
          <w:bCs/>
        </w:rPr>
        <w:t>kan ik een vertaal module maken</w:t>
      </w:r>
      <w:r w:rsidR="001351C5">
        <w:rPr>
          <w:b/>
          <w:bCs/>
        </w:rPr>
        <w:t xml:space="preserve"> die</w:t>
      </w:r>
      <w:r w:rsidR="00101E0B">
        <w:rPr>
          <w:b/>
          <w:bCs/>
        </w:rPr>
        <w:t xml:space="preserve"> niet alleen</w:t>
      </w:r>
      <w:r w:rsidR="001351C5">
        <w:rPr>
          <w:b/>
          <w:bCs/>
        </w:rPr>
        <w:t xml:space="preserve"> </w:t>
      </w:r>
      <w:r w:rsidR="002734D3">
        <w:rPr>
          <w:b/>
          <w:bCs/>
        </w:rPr>
        <w:t xml:space="preserve">gebruikt </w:t>
      </w:r>
      <w:r w:rsidR="007D6664">
        <w:rPr>
          <w:b/>
          <w:bCs/>
        </w:rPr>
        <w:t>kan worden</w:t>
      </w:r>
      <w:r w:rsidR="00E95CB0">
        <w:rPr>
          <w:b/>
          <w:bCs/>
        </w:rPr>
        <w:t xml:space="preserve"> </w:t>
      </w:r>
      <w:r w:rsidR="00A623F3">
        <w:rPr>
          <w:b/>
          <w:bCs/>
        </w:rPr>
        <w:t xml:space="preserve">door </w:t>
      </w:r>
      <w:r w:rsidR="007D6664">
        <w:rPr>
          <w:b/>
          <w:bCs/>
        </w:rPr>
        <w:t>development</w:t>
      </w:r>
      <w:r w:rsidR="00460707">
        <w:rPr>
          <w:b/>
          <w:bCs/>
        </w:rPr>
        <w:t>?</w:t>
      </w:r>
    </w:p>
    <w:p w14:paraId="0E59C0D9" w14:textId="77777777" w:rsidR="004B0818" w:rsidRPr="000C3500" w:rsidRDefault="004B0818" w:rsidP="007B1C43"/>
    <w:p w14:paraId="75AA6E8A" w14:textId="059E3792" w:rsidR="005D75D8" w:rsidRPr="002A60DE" w:rsidRDefault="000C3500" w:rsidP="002A60DE">
      <w:pPr>
        <w:tabs>
          <w:tab w:val="left" w:pos="2127"/>
          <w:tab w:val="left" w:pos="2410"/>
        </w:tabs>
        <w:ind w:left="2410" w:hanging="2410"/>
      </w:pPr>
      <w:r>
        <w:t>Deelvragen</w:t>
      </w:r>
      <w:r w:rsidR="00D35692">
        <w:t>:</w:t>
      </w:r>
    </w:p>
    <w:p w14:paraId="58033909" w14:textId="0EAFF932" w:rsidR="00841D6F" w:rsidRDefault="00841D6F" w:rsidP="005D75D8">
      <w:pPr>
        <w:tabs>
          <w:tab w:val="left" w:pos="2127"/>
          <w:tab w:val="left" w:pos="2410"/>
        </w:tabs>
        <w:ind w:left="2410" w:hanging="2410"/>
        <w:rPr>
          <w:b/>
          <w:bCs/>
          <w:strike/>
        </w:rPr>
      </w:pPr>
    </w:p>
    <w:p w14:paraId="634BC04B" w14:textId="77777777" w:rsidR="00CC4C49" w:rsidRDefault="00841D6F" w:rsidP="005D75D8">
      <w:pPr>
        <w:tabs>
          <w:tab w:val="left" w:pos="2127"/>
          <w:tab w:val="left" w:pos="2410"/>
        </w:tabs>
        <w:ind w:left="2410" w:hanging="2410"/>
        <w:rPr>
          <w:b/>
          <w:bCs/>
        </w:rPr>
      </w:pPr>
      <w:r>
        <w:rPr>
          <w:b/>
          <w:bCs/>
        </w:rPr>
        <w:t xml:space="preserve">Welke taal en framework kan </w:t>
      </w:r>
      <w:r w:rsidR="009C2606">
        <w:rPr>
          <w:b/>
          <w:bCs/>
        </w:rPr>
        <w:t xml:space="preserve">ik het beste gebruiken voor een </w:t>
      </w:r>
      <w:r w:rsidR="004D17C6">
        <w:rPr>
          <w:b/>
          <w:bCs/>
        </w:rPr>
        <w:t>vertaal module</w:t>
      </w:r>
      <w:r w:rsidR="00CC4C49">
        <w:rPr>
          <w:b/>
          <w:bCs/>
        </w:rPr>
        <w:t xml:space="preserve"> wat past bij de</w:t>
      </w:r>
    </w:p>
    <w:p w14:paraId="0FF7AE5C" w14:textId="407CA72A" w:rsidR="00841D6F" w:rsidRPr="00841D6F" w:rsidRDefault="00CC4C49" w:rsidP="005D75D8">
      <w:pPr>
        <w:tabs>
          <w:tab w:val="left" w:pos="2127"/>
          <w:tab w:val="left" w:pos="2410"/>
        </w:tabs>
        <w:ind w:left="2410" w:hanging="2410"/>
        <w:rPr>
          <w:b/>
          <w:bCs/>
        </w:rPr>
      </w:pPr>
      <w:r>
        <w:rPr>
          <w:b/>
          <w:bCs/>
        </w:rPr>
        <w:t>Huidig gebruikt</w:t>
      </w:r>
      <w:r w:rsidR="00DE27D5">
        <w:rPr>
          <w:b/>
          <w:bCs/>
        </w:rPr>
        <w:t>e</w:t>
      </w:r>
      <w:r>
        <w:rPr>
          <w:b/>
          <w:bCs/>
        </w:rPr>
        <w:t xml:space="preserve"> talen en frameworks van het development team</w:t>
      </w:r>
      <w:r w:rsidR="00841D6F">
        <w:rPr>
          <w:b/>
          <w:bCs/>
        </w:rPr>
        <w:t>?</w:t>
      </w:r>
    </w:p>
    <w:p w14:paraId="1450591F" w14:textId="77777777" w:rsidR="00D200FF" w:rsidRDefault="00D200FF" w:rsidP="003B02FD">
      <w:pPr>
        <w:tabs>
          <w:tab w:val="left" w:pos="2127"/>
          <w:tab w:val="left" w:pos="2410"/>
        </w:tabs>
      </w:pPr>
    </w:p>
    <w:p w14:paraId="279A7D7C" w14:textId="5E0946F7" w:rsidR="005F7413" w:rsidRDefault="008E42CF" w:rsidP="003B02FD">
      <w:pPr>
        <w:tabs>
          <w:tab w:val="left" w:pos="2127"/>
          <w:tab w:val="left" w:pos="2410"/>
        </w:tabs>
        <w:rPr>
          <w:b/>
          <w:bCs/>
        </w:rPr>
      </w:pPr>
      <w:r>
        <w:rPr>
          <w:b/>
          <w:bCs/>
        </w:rPr>
        <w:t xml:space="preserve">Wat zijn verschillende manieren </w:t>
      </w:r>
      <w:r w:rsidR="00B17A21">
        <w:rPr>
          <w:b/>
          <w:bCs/>
        </w:rPr>
        <w:t>om</w:t>
      </w:r>
      <w:r>
        <w:rPr>
          <w:b/>
          <w:bCs/>
        </w:rPr>
        <w:t xml:space="preserve"> vertalingen te beheren binnen </w:t>
      </w:r>
      <w:r w:rsidR="004D2A02">
        <w:rPr>
          <w:b/>
          <w:bCs/>
        </w:rPr>
        <w:t>Symfony</w:t>
      </w:r>
      <w:r>
        <w:rPr>
          <w:b/>
          <w:bCs/>
        </w:rPr>
        <w:t>?</w:t>
      </w:r>
    </w:p>
    <w:p w14:paraId="62CCCB8D" w14:textId="77777777" w:rsidR="0033144F" w:rsidRDefault="0033144F" w:rsidP="0033144F">
      <w:pPr>
        <w:tabs>
          <w:tab w:val="left" w:pos="2127"/>
          <w:tab w:val="left" w:pos="2410"/>
        </w:tabs>
        <w:rPr>
          <w:b/>
          <w:bCs/>
        </w:rPr>
      </w:pPr>
    </w:p>
    <w:p w14:paraId="14C51397" w14:textId="75F1EBF7" w:rsidR="007B1C43" w:rsidRDefault="00DE37CB" w:rsidP="0033144F">
      <w:pPr>
        <w:tabs>
          <w:tab w:val="left" w:pos="2127"/>
          <w:tab w:val="left" w:pos="2410"/>
        </w:tabs>
        <w:rPr>
          <w:b/>
          <w:bCs/>
        </w:rPr>
      </w:pPr>
      <w:r>
        <w:rPr>
          <w:b/>
          <w:bCs/>
        </w:rPr>
        <w:t xml:space="preserve">Hoe </w:t>
      </w:r>
      <w:r w:rsidR="0033144F">
        <w:rPr>
          <w:b/>
          <w:bCs/>
        </w:rPr>
        <w:t xml:space="preserve">gaat de data uitwisseling tussen de </w:t>
      </w:r>
      <w:r w:rsidR="00B056CA">
        <w:rPr>
          <w:b/>
          <w:bCs/>
        </w:rPr>
        <w:t>Symfony applicatie</w:t>
      </w:r>
      <w:r w:rsidR="0033144F">
        <w:rPr>
          <w:b/>
          <w:bCs/>
        </w:rPr>
        <w:t xml:space="preserve"> en de vertaal module</w:t>
      </w:r>
      <w:r w:rsidR="00184584">
        <w:rPr>
          <w:b/>
          <w:bCs/>
        </w:rPr>
        <w:t xml:space="preserve"> werken</w:t>
      </w:r>
      <w:r>
        <w:rPr>
          <w:b/>
          <w:bCs/>
        </w:rPr>
        <w:t>?</w:t>
      </w:r>
    </w:p>
    <w:p w14:paraId="1CF5F4AB" w14:textId="22B7F2CE" w:rsidR="005D75D8" w:rsidRDefault="005D75D8" w:rsidP="00424935">
      <w:pPr>
        <w:tabs>
          <w:tab w:val="left" w:pos="2127"/>
          <w:tab w:val="left" w:pos="2410"/>
        </w:tabs>
        <w:ind w:left="2410" w:hanging="2410"/>
        <w:rPr>
          <w:b/>
          <w:bCs/>
        </w:rPr>
      </w:pPr>
    </w:p>
    <w:p w14:paraId="2A193310" w14:textId="77777777" w:rsidR="0064144C" w:rsidRDefault="005D75D8" w:rsidP="0064144C">
      <w:pPr>
        <w:tabs>
          <w:tab w:val="left" w:pos="2127"/>
          <w:tab w:val="left" w:pos="2410"/>
        </w:tabs>
        <w:ind w:left="2410" w:hanging="2410"/>
        <w:rPr>
          <w:b/>
          <w:bCs/>
        </w:rPr>
      </w:pPr>
      <w:r>
        <w:rPr>
          <w:b/>
          <w:bCs/>
        </w:rPr>
        <w:t>Hoe maak ik een gebruikersvriendelijke UI</w:t>
      </w:r>
      <w:r w:rsidR="005331F6">
        <w:rPr>
          <w:b/>
          <w:bCs/>
        </w:rPr>
        <w:t xml:space="preserve"> die gebruikt kan worden </w:t>
      </w:r>
      <w:r w:rsidR="0064144C">
        <w:rPr>
          <w:b/>
          <w:bCs/>
        </w:rPr>
        <w:t>door medewerkers</w:t>
      </w:r>
      <w:r w:rsidR="005331F6">
        <w:rPr>
          <w:b/>
          <w:bCs/>
        </w:rPr>
        <w:t xml:space="preserve"> </w:t>
      </w:r>
      <w:r w:rsidR="0064144C">
        <w:rPr>
          <w:b/>
          <w:bCs/>
        </w:rPr>
        <w:t>buiten het</w:t>
      </w:r>
    </w:p>
    <w:p w14:paraId="05EA8289" w14:textId="7F2C222C" w:rsidR="005D75D8" w:rsidRDefault="0064144C" w:rsidP="0064144C">
      <w:pPr>
        <w:tabs>
          <w:tab w:val="left" w:pos="2127"/>
          <w:tab w:val="left" w:pos="2410"/>
        </w:tabs>
        <w:ind w:left="2410" w:hanging="2410"/>
        <w:rPr>
          <w:b/>
          <w:bCs/>
        </w:rPr>
      </w:pPr>
      <w:r>
        <w:rPr>
          <w:b/>
          <w:bCs/>
        </w:rPr>
        <w:t>development team</w:t>
      </w:r>
      <w:r w:rsidR="005D75D8">
        <w:rPr>
          <w:b/>
          <w:bCs/>
        </w:rPr>
        <w:t>?</w:t>
      </w:r>
    </w:p>
    <w:p w14:paraId="5B27ED3D" w14:textId="25C535B9" w:rsidR="00195879" w:rsidRDefault="00195879" w:rsidP="0064144C">
      <w:pPr>
        <w:tabs>
          <w:tab w:val="left" w:pos="2127"/>
          <w:tab w:val="left" w:pos="2410"/>
        </w:tabs>
        <w:ind w:left="2410" w:hanging="2410"/>
        <w:rPr>
          <w:b/>
          <w:bCs/>
        </w:rPr>
      </w:pPr>
    </w:p>
    <w:p w14:paraId="45F979AD" w14:textId="77777777" w:rsidR="00F86EFF" w:rsidRDefault="00195879" w:rsidP="0064144C">
      <w:pPr>
        <w:tabs>
          <w:tab w:val="left" w:pos="2127"/>
          <w:tab w:val="left" w:pos="2410"/>
        </w:tabs>
        <w:ind w:left="2410" w:hanging="2410"/>
        <w:rPr>
          <w:b/>
          <w:bCs/>
        </w:rPr>
      </w:pPr>
      <w:r>
        <w:rPr>
          <w:b/>
          <w:bCs/>
        </w:rPr>
        <w:t xml:space="preserve">Hoe ga ik de frontend van de vertaal module inrichten </w:t>
      </w:r>
      <w:r w:rsidR="00F86EFF">
        <w:rPr>
          <w:b/>
          <w:bCs/>
        </w:rPr>
        <w:t>om</w:t>
      </w:r>
      <w:r>
        <w:rPr>
          <w:b/>
          <w:bCs/>
        </w:rPr>
        <w:t xml:space="preserve"> de verschillende categorieën</w:t>
      </w:r>
      <w:r w:rsidR="00F86EFF">
        <w:rPr>
          <w:b/>
          <w:bCs/>
        </w:rPr>
        <w:t>, waar heel</w:t>
      </w:r>
    </w:p>
    <w:p w14:paraId="19AAB7A7" w14:textId="3489A089" w:rsidR="00195879" w:rsidRDefault="00F86EFF" w:rsidP="0064144C">
      <w:pPr>
        <w:tabs>
          <w:tab w:val="left" w:pos="2127"/>
          <w:tab w:val="left" w:pos="2410"/>
        </w:tabs>
        <w:ind w:left="2410" w:hanging="2410"/>
        <w:rPr>
          <w:b/>
          <w:bCs/>
        </w:rPr>
      </w:pPr>
      <w:r>
        <w:rPr>
          <w:b/>
          <w:bCs/>
        </w:rPr>
        <w:t>veel vertalingen voor zijn</w:t>
      </w:r>
      <w:r w:rsidR="00054D3B">
        <w:rPr>
          <w:b/>
          <w:bCs/>
        </w:rPr>
        <w:t>, overzichtelijk weer te geven</w:t>
      </w:r>
      <w:r w:rsidR="00195879">
        <w:rPr>
          <w:b/>
          <w:bCs/>
        </w:rPr>
        <w:t>?</w:t>
      </w:r>
    </w:p>
    <w:p w14:paraId="5F75DB9B" w14:textId="4776BB80" w:rsidR="00195879" w:rsidRDefault="00195879" w:rsidP="0064144C">
      <w:pPr>
        <w:tabs>
          <w:tab w:val="left" w:pos="2127"/>
          <w:tab w:val="left" w:pos="2410"/>
        </w:tabs>
        <w:ind w:left="2410" w:hanging="2410"/>
        <w:rPr>
          <w:b/>
          <w:bCs/>
        </w:rPr>
      </w:pPr>
    </w:p>
    <w:p w14:paraId="3103F072" w14:textId="77777777" w:rsidR="00195879" w:rsidRDefault="00195879" w:rsidP="0064144C">
      <w:pPr>
        <w:tabs>
          <w:tab w:val="left" w:pos="2127"/>
          <w:tab w:val="left" w:pos="2410"/>
        </w:tabs>
        <w:ind w:left="2410" w:hanging="2410"/>
        <w:rPr>
          <w:b/>
          <w:bCs/>
        </w:rPr>
      </w:pPr>
    </w:p>
    <w:p w14:paraId="172B1F37" w14:textId="46C12833" w:rsidR="00841D6F" w:rsidRDefault="00841D6F" w:rsidP="00424935">
      <w:pPr>
        <w:tabs>
          <w:tab w:val="left" w:pos="2127"/>
          <w:tab w:val="left" w:pos="2410"/>
        </w:tabs>
        <w:ind w:left="2410" w:hanging="2410"/>
        <w:rPr>
          <w:b/>
          <w:bCs/>
        </w:rPr>
      </w:pPr>
    </w:p>
    <w:p w14:paraId="7B300730" w14:textId="77777777" w:rsidR="00D629B9" w:rsidRDefault="00D629B9" w:rsidP="00424935">
      <w:pPr>
        <w:tabs>
          <w:tab w:val="left" w:pos="2127"/>
          <w:tab w:val="left" w:pos="2410"/>
        </w:tabs>
        <w:ind w:left="2410" w:hanging="2410"/>
        <w:rPr>
          <w:b/>
          <w:bCs/>
        </w:rPr>
      </w:pPr>
    </w:p>
    <w:p w14:paraId="55837931" w14:textId="77777777" w:rsidR="005F7413" w:rsidRDefault="005F7413" w:rsidP="00424935">
      <w:pPr>
        <w:tabs>
          <w:tab w:val="left" w:pos="2127"/>
          <w:tab w:val="left" w:pos="2410"/>
        </w:tabs>
        <w:ind w:left="2410" w:hanging="2410"/>
        <w:rPr>
          <w:b/>
          <w:bCs/>
        </w:rPr>
      </w:pPr>
    </w:p>
    <w:p w14:paraId="3618B459" w14:textId="77777777" w:rsidR="00841D6F" w:rsidRDefault="00841D6F" w:rsidP="00424935">
      <w:pPr>
        <w:tabs>
          <w:tab w:val="left" w:pos="2127"/>
          <w:tab w:val="left" w:pos="2410"/>
        </w:tabs>
        <w:ind w:left="2410" w:hanging="2410"/>
        <w:rPr>
          <w:b/>
          <w:bCs/>
        </w:rPr>
      </w:pPr>
    </w:p>
    <w:p w14:paraId="646490C0" w14:textId="011200FA" w:rsidR="000E23C8" w:rsidRDefault="000E23C8" w:rsidP="00424935">
      <w:pPr>
        <w:tabs>
          <w:tab w:val="left" w:pos="2127"/>
          <w:tab w:val="left" w:pos="2410"/>
        </w:tabs>
        <w:ind w:left="2410" w:hanging="2410"/>
        <w:rPr>
          <w:b/>
          <w:bCs/>
        </w:rPr>
      </w:pPr>
    </w:p>
    <w:p w14:paraId="2ABC2786" w14:textId="5322F142" w:rsidR="000E23C8" w:rsidRPr="00424935" w:rsidRDefault="000E23C8" w:rsidP="00424935">
      <w:pPr>
        <w:tabs>
          <w:tab w:val="left" w:pos="2127"/>
          <w:tab w:val="left" w:pos="2410"/>
        </w:tabs>
        <w:ind w:left="2410" w:hanging="2410"/>
        <w:rPr>
          <w:b/>
          <w:bCs/>
        </w:rPr>
      </w:pPr>
    </w:p>
    <w:p w14:paraId="3C3BB68B" w14:textId="6B61DF15" w:rsidR="00B01BF3" w:rsidRDefault="00AE4D1E" w:rsidP="00B01BF3">
      <w:pPr>
        <w:pStyle w:val="Heading1"/>
      </w:pPr>
      <w:bookmarkStart w:id="30" w:name="_Toc90035025"/>
      <w:bookmarkStart w:id="31" w:name="_Toc127970957"/>
      <w:r>
        <w:lastRenderedPageBreak/>
        <w:t>Aanpak en Planning</w:t>
      </w:r>
      <w:bookmarkEnd w:id="30"/>
      <w:bookmarkEnd w:id="31"/>
    </w:p>
    <w:p w14:paraId="1F7B55F4" w14:textId="77777777" w:rsidR="00CC07E9" w:rsidRDefault="00AE4D1E" w:rsidP="00AE4D1E">
      <w:pPr>
        <w:pStyle w:val="Heading2"/>
      </w:pPr>
      <w:bookmarkStart w:id="32" w:name="_Toc90035026"/>
      <w:bookmarkStart w:id="33" w:name="_Toc127970958"/>
      <w:r>
        <w:t>Aanpak</w:t>
      </w:r>
      <w:bookmarkEnd w:id="32"/>
      <w:bookmarkEnd w:id="33"/>
      <w:r w:rsidR="00CC07E9" w:rsidRPr="00CC07E9">
        <w:t xml:space="preserve"> </w:t>
      </w:r>
    </w:p>
    <w:p w14:paraId="5BC56E89" w14:textId="0D80BA35" w:rsidR="00AE4D1E" w:rsidRDefault="00CC07E9" w:rsidP="00CC07E9">
      <w:r>
        <w:t xml:space="preserve">Binnen Performation wordt er gewerkt met scrum sprints van 3 weken, na iedere sprint wordt er een </w:t>
      </w:r>
      <w:r w:rsidR="00B335D0">
        <w:t>R</w:t>
      </w:r>
      <w:r>
        <w:t>etrospective gehouden</w:t>
      </w:r>
      <w:r w:rsidR="00AD5D4B">
        <w:t xml:space="preserve"> waarin resultaten/ voortgang van de sprint wordt besproken</w:t>
      </w:r>
      <w:r>
        <w:t xml:space="preserve">. </w:t>
      </w:r>
      <w:r w:rsidR="00244D4B">
        <w:t>I</w:t>
      </w:r>
      <w:r>
        <w:t>edere ochtend</w:t>
      </w:r>
      <w:r w:rsidR="00244D4B">
        <w:t xml:space="preserve"> is er </w:t>
      </w:r>
      <w:r>
        <w:t>een stand-up met iedereen van het HOTFLO scrum team</w:t>
      </w:r>
      <w:r w:rsidR="00244D4B">
        <w:t>. Hier</w:t>
      </w:r>
      <w:r>
        <w:t xml:space="preserve"> </w:t>
      </w:r>
      <w:r w:rsidR="00244D4B">
        <w:t xml:space="preserve">kan </w:t>
      </w:r>
      <w:r>
        <w:t>ik mijn voortgang en eventuele problemen</w:t>
      </w:r>
      <w:r w:rsidR="00244D4B">
        <w:t xml:space="preserve"> delen</w:t>
      </w:r>
      <w:r>
        <w:t xml:space="preserve">. </w:t>
      </w:r>
      <w:r w:rsidR="00661EE3">
        <w:t>O</w:t>
      </w:r>
      <w:r>
        <w:t xml:space="preserve">p het begin van iedere sprint wordt er gekeken naar tickets binnen die sprint die ik op zou kunnen pakken en hoe het staat met het vertaal module project en wat de voortgang is </w:t>
      </w:r>
      <w:r w:rsidR="009B0977">
        <w:t>hierbinnen</w:t>
      </w:r>
      <w:r>
        <w:t>.</w:t>
      </w:r>
      <w:r w:rsidR="00E419BE">
        <w:t xml:space="preserve"> </w:t>
      </w:r>
      <w:r w:rsidR="00B335D0">
        <w:t xml:space="preserve"> </w:t>
      </w:r>
    </w:p>
    <w:p w14:paraId="7856D867" w14:textId="36B8E0A7" w:rsidR="00CC07E9" w:rsidRDefault="00CC07E9" w:rsidP="00CC07E9"/>
    <w:p w14:paraId="6D8F3C9C" w14:textId="2284B38F" w:rsidR="00CC07E9" w:rsidRDefault="00CC07E9" w:rsidP="00CC07E9">
      <w:r>
        <w:t>De eerste weken van mijn stage zal ik bezig zijn met het leren van Symfony en het opzetten van mijn projectplan o</w:t>
      </w:r>
      <w:r w:rsidR="00CC2BAF">
        <w:t>m mijn plannen voor hoe ik dit project aan ga pakken en wat ik er allemaal voor ga doen te delen met mijn</w:t>
      </w:r>
      <w:r>
        <w:t xml:space="preserve"> docentbegeleider</w:t>
      </w:r>
      <w:r w:rsidR="00E66F73">
        <w:t xml:space="preserve"> en bedrijfsbegeleider.</w:t>
      </w:r>
      <w:r>
        <w:t xml:space="preserve"> </w:t>
      </w:r>
      <w:r w:rsidR="00661EE3">
        <w:t>Nadat</w:t>
      </w:r>
      <w:r>
        <w:t xml:space="preserve"> het projectplan goedgekeurd </w:t>
      </w:r>
      <w:r w:rsidR="00661EE3">
        <w:t xml:space="preserve">is </w:t>
      </w:r>
      <w:r>
        <w:t xml:space="preserve">kan </w:t>
      </w:r>
      <w:r w:rsidR="00661EE3">
        <w:t>er een kennismakingsgesprek gepland worden</w:t>
      </w:r>
      <w:r>
        <w:t xml:space="preserve">. </w:t>
      </w:r>
      <w:r w:rsidR="00A71C1C">
        <w:t>Hierna zal ik aan de probleem analyse beginnen waar ik ga onderzoeken wat het probleem is</w:t>
      </w:r>
      <w:r w:rsidR="00EB6189">
        <w:t>,</w:t>
      </w:r>
      <w:r w:rsidR="00A71C1C">
        <w:t xml:space="preserve"> wat ik op moet lossen</w:t>
      </w:r>
      <w:r>
        <w:t xml:space="preserve"> en wat de mogelijkheden zijn om</w:t>
      </w:r>
      <w:r w:rsidR="00443AF8">
        <w:t xml:space="preserve"> een applicatie te maken en hoe deze er uit z</w:t>
      </w:r>
      <w:r w:rsidR="000224A9">
        <w:t>al</w:t>
      </w:r>
      <w:r w:rsidR="00443AF8">
        <w:t xml:space="preserve"> gaan zien</w:t>
      </w:r>
      <w:r>
        <w:t>.</w:t>
      </w:r>
      <w:r w:rsidR="00F82BD2">
        <w:t xml:space="preserve"> </w:t>
      </w:r>
    </w:p>
    <w:p w14:paraId="72CF740C" w14:textId="77777777" w:rsidR="00CC07E9" w:rsidRDefault="00CC07E9" w:rsidP="00CC07E9"/>
    <w:p w14:paraId="70ADA1F7" w14:textId="5C7963E2" w:rsidR="005D52D1" w:rsidRDefault="00C21538" w:rsidP="00F11853">
      <w:r>
        <w:t>In de afronding fase zal ik er voor zorgen dat alles werkt zoals gepland en alles voorbereiden voor de laatste oplevering</w:t>
      </w:r>
      <w:r w:rsidR="004656AA">
        <w:t>.</w:t>
      </w:r>
      <w:r>
        <w:t xml:space="preserve"> </w:t>
      </w:r>
      <w:r w:rsidR="004656AA">
        <w:t>In deze periode zal ik ook mijn portfolio afronden</w:t>
      </w:r>
      <w:r>
        <w:t xml:space="preserve">. Binnen deze fase zal ik ook een advies rapport uitschrijven voor hoe verder te gaan met het project. </w:t>
      </w:r>
      <w:r w:rsidR="00F8617B">
        <w:t>En mijn kennis over het project delen met iemand binnen het bedrijf zodat het beter voortgezet kan worden.</w:t>
      </w:r>
    </w:p>
    <w:p w14:paraId="2D85BF06" w14:textId="77777777" w:rsidR="005D52D1" w:rsidRDefault="005D52D1" w:rsidP="00F11853"/>
    <w:p w14:paraId="5CF846E2" w14:textId="1EA1E6BA" w:rsidR="002C120D" w:rsidRDefault="00C21538" w:rsidP="00F11853">
      <w:r>
        <w:t>Na de afronding fase zal ik nog een aantal weken hebben om de presentatie te maken</w:t>
      </w:r>
      <w:r w:rsidR="00CC07E9">
        <w:t xml:space="preserve"> voor mijn bedrijfsbegeleider en mijn docentbegeleider hierin zal ik mijn vondsten uit het onderzoek gaan delen en wat ik heb gemaakt om het probleem op te lossen</w:t>
      </w:r>
      <w:r w:rsidR="004C297B">
        <w:t xml:space="preserve"> en deze ga presenteren. </w:t>
      </w:r>
    </w:p>
    <w:p w14:paraId="7220BB7E" w14:textId="77777777" w:rsidR="002C120D" w:rsidRDefault="002C120D" w:rsidP="00F11853"/>
    <w:p w14:paraId="5161999D" w14:textId="7548028B" w:rsidR="00AE4D1E" w:rsidRDefault="00AE4D1E" w:rsidP="00AE4D1E">
      <w:pPr>
        <w:rPr>
          <w:i/>
          <w:sz w:val="16"/>
          <w:szCs w:val="16"/>
        </w:rPr>
      </w:pPr>
      <w:r>
        <w:rPr>
          <w:i/>
          <w:sz w:val="16"/>
          <w:szCs w:val="16"/>
        </w:rPr>
        <w:t>&lt;&lt; Geef hier aan welke methode je volgt in je projectplan, bijvoorbeeld of je een waterval-, of scrum-methode gebruikt. Geef ook aan hoe je de probleemdefinitiefase en afrondingsfase gaat aanpakken</w:t>
      </w:r>
      <w:r w:rsidR="00DC2474">
        <w:rPr>
          <w:i/>
          <w:sz w:val="16"/>
          <w:szCs w:val="16"/>
        </w:rPr>
        <w:t>. Bij een scrum aanpak kun je denken aan lengte van sprints, opzet van je sprints, stand up, opzet van demo’s, retrospectieve, etc.)</w:t>
      </w:r>
      <w:r>
        <w:rPr>
          <w:i/>
          <w:sz w:val="16"/>
          <w:szCs w:val="16"/>
        </w:rPr>
        <w:t>&gt;&gt;</w:t>
      </w:r>
      <w:r w:rsidRPr="006D7D7E">
        <w:rPr>
          <w:i/>
          <w:sz w:val="16"/>
          <w:szCs w:val="16"/>
        </w:rPr>
        <w:t xml:space="preserve">. </w:t>
      </w:r>
    </w:p>
    <w:p w14:paraId="721DAE8C" w14:textId="365B50C7" w:rsidR="007B1C43" w:rsidRDefault="007B1C43" w:rsidP="007B1C43">
      <w:pPr>
        <w:pStyle w:val="Heading3"/>
      </w:pPr>
      <w:bookmarkStart w:id="34" w:name="_Toc127970959"/>
      <w:r>
        <w:t>Testaanpak</w:t>
      </w:r>
      <w:bookmarkEnd w:id="34"/>
    </w:p>
    <w:p w14:paraId="5EB761C2" w14:textId="2DB8EFC4" w:rsidR="007B1C43" w:rsidRDefault="007B1C43" w:rsidP="007B1C43">
      <w:pPr>
        <w:rPr>
          <w:i/>
          <w:sz w:val="16"/>
          <w:szCs w:val="16"/>
        </w:rPr>
      </w:pPr>
      <w:r>
        <w:rPr>
          <w:i/>
          <w:sz w:val="16"/>
          <w:szCs w:val="16"/>
        </w:rPr>
        <w:t>&lt;&lt;Indien van toepassing: hoe wordt het testen vorm gegeven. Wat is de aanpak? En waarom? Neem eventuele aanpak rondom (Code) reviews hierin ook op&gt;&gt;</w:t>
      </w:r>
    </w:p>
    <w:p w14:paraId="2AD30D78" w14:textId="5DD1B288" w:rsidR="00EE1EE3" w:rsidRDefault="00EE1EE3" w:rsidP="007B1C43">
      <w:pPr>
        <w:rPr>
          <w:iCs/>
        </w:rPr>
      </w:pPr>
      <w:r w:rsidRPr="00EE1EE3">
        <w:rPr>
          <w:iCs/>
        </w:rPr>
        <w:t xml:space="preserve">Binnen het scrum systeem </w:t>
      </w:r>
      <w:r>
        <w:rPr>
          <w:iCs/>
        </w:rPr>
        <w:t xml:space="preserve">worden er via </w:t>
      </w:r>
      <w:r w:rsidR="007A4993">
        <w:rPr>
          <w:iCs/>
        </w:rPr>
        <w:t>J</w:t>
      </w:r>
      <w:r>
        <w:rPr>
          <w:iCs/>
        </w:rPr>
        <w:t>ira tickets gemaakt en bijgehouden</w:t>
      </w:r>
      <w:r w:rsidR="004656AA">
        <w:rPr>
          <w:iCs/>
        </w:rPr>
        <w:t xml:space="preserve">. Wanneer je begint aan een nieuwe ticket maak je een nieuwe branch aan met </w:t>
      </w:r>
      <w:r w:rsidR="000224A9">
        <w:rPr>
          <w:iCs/>
        </w:rPr>
        <w:t>het</w:t>
      </w:r>
      <w:r w:rsidR="004656AA">
        <w:rPr>
          <w:iCs/>
        </w:rPr>
        <w:t xml:space="preserve"> ticketnaam.</w:t>
      </w:r>
      <w:r>
        <w:rPr>
          <w:iCs/>
        </w:rPr>
        <w:t xml:space="preserve"> </w:t>
      </w:r>
      <w:r w:rsidR="004656AA">
        <w:rPr>
          <w:iCs/>
        </w:rPr>
        <w:t>Z</w:t>
      </w:r>
      <w:r>
        <w:rPr>
          <w:iCs/>
        </w:rPr>
        <w:t xml:space="preserve">odra </w:t>
      </w:r>
      <w:r w:rsidR="000224A9">
        <w:rPr>
          <w:iCs/>
        </w:rPr>
        <w:t>het</w:t>
      </w:r>
      <w:r w:rsidR="004656AA">
        <w:rPr>
          <w:iCs/>
        </w:rPr>
        <w:t xml:space="preserve"> ticket</w:t>
      </w:r>
      <w:r>
        <w:rPr>
          <w:iCs/>
        </w:rPr>
        <w:t xml:space="preserve"> klaar is een merge </w:t>
      </w:r>
      <w:r w:rsidR="00C707E6">
        <w:rPr>
          <w:iCs/>
        </w:rPr>
        <w:t xml:space="preserve">request </w:t>
      </w:r>
      <w:r>
        <w:rPr>
          <w:iCs/>
        </w:rPr>
        <w:t>opzetten richting de main branch</w:t>
      </w:r>
      <w:r w:rsidR="004C612B">
        <w:rPr>
          <w:iCs/>
        </w:rPr>
        <w:t xml:space="preserve"> en ook een code review aanvragen dan zal iemand de code bekijken en als h</w:t>
      </w:r>
      <w:r w:rsidR="004656AA">
        <w:rPr>
          <w:iCs/>
        </w:rPr>
        <w:t>et</w:t>
      </w:r>
      <w:r w:rsidR="004C612B">
        <w:rPr>
          <w:iCs/>
        </w:rPr>
        <w:t xml:space="preserve"> goed is kan het gemerg</w:t>
      </w:r>
      <w:r w:rsidR="0036508F">
        <w:rPr>
          <w:iCs/>
        </w:rPr>
        <w:t>ed</w:t>
      </w:r>
      <w:r w:rsidR="004C612B">
        <w:rPr>
          <w:iCs/>
        </w:rPr>
        <w:t xml:space="preserve"> worden en anders z</w:t>
      </w:r>
      <w:r w:rsidR="00C27C64">
        <w:rPr>
          <w:iCs/>
        </w:rPr>
        <w:t>al er commentaar</w:t>
      </w:r>
      <w:r w:rsidR="004C612B">
        <w:rPr>
          <w:iCs/>
        </w:rPr>
        <w:t xml:space="preserve"> geplaatst worden en moet er overnieuw gekeken worden</w:t>
      </w:r>
      <w:r w:rsidR="00C27C64">
        <w:rPr>
          <w:iCs/>
        </w:rPr>
        <w:t xml:space="preserve"> waar wordt aangegeven wat er nog zou moeten veranderen</w:t>
      </w:r>
      <w:r w:rsidR="004C612B">
        <w:rPr>
          <w:iCs/>
        </w:rPr>
        <w:t>.</w:t>
      </w:r>
    </w:p>
    <w:p w14:paraId="493F55D3" w14:textId="1DCC579F" w:rsidR="0036508F" w:rsidRDefault="0036508F" w:rsidP="007B1C43">
      <w:pPr>
        <w:rPr>
          <w:iCs/>
        </w:rPr>
      </w:pPr>
    </w:p>
    <w:p w14:paraId="6BC48781" w14:textId="51B5C257" w:rsidR="00A57D6E" w:rsidRDefault="00C40B56" w:rsidP="007B1C43">
      <w:pPr>
        <w:rPr>
          <w:iCs/>
        </w:rPr>
      </w:pPr>
      <w:r>
        <w:rPr>
          <w:iCs/>
        </w:rPr>
        <w:t>I</w:t>
      </w:r>
      <w:r w:rsidR="0036508F">
        <w:rPr>
          <w:iCs/>
        </w:rPr>
        <w:t>k</w:t>
      </w:r>
      <w:r>
        <w:rPr>
          <w:iCs/>
        </w:rPr>
        <w:t xml:space="preserve"> ga</w:t>
      </w:r>
      <w:r w:rsidR="0036508F">
        <w:rPr>
          <w:iCs/>
        </w:rPr>
        <w:t xml:space="preserve"> de applicatie zelf ook testen dit zal ook verwerkt worden in een testplan</w:t>
      </w:r>
      <w:r w:rsidR="006205A9">
        <w:rPr>
          <w:iCs/>
        </w:rPr>
        <w:t>.</w:t>
      </w:r>
      <w:r w:rsidR="0036508F">
        <w:rPr>
          <w:iCs/>
        </w:rPr>
        <w:t xml:space="preserve"> </w:t>
      </w:r>
      <w:r w:rsidR="006205A9">
        <w:rPr>
          <w:iCs/>
        </w:rPr>
        <w:t>H</w:t>
      </w:r>
      <w:r w:rsidR="0036508F">
        <w:rPr>
          <w:iCs/>
        </w:rPr>
        <w:t xml:space="preserve">ier zullen de code reviews hetzelfde werken namelijk: zodra ik iets push en een merge request stuur moet er eerst een code review plaatsvinden. De aanpak voor het testen zal zijn om het in de </w:t>
      </w:r>
      <w:r w:rsidR="00A57D6E">
        <w:rPr>
          <w:iCs/>
        </w:rPr>
        <w:t xml:space="preserve">testomgeving een prototype in elkaar te zetten en hier dan testdata </w:t>
      </w:r>
      <w:r w:rsidR="006205A9">
        <w:rPr>
          <w:iCs/>
        </w:rPr>
        <w:t>aan toe te voegen om te kijken hoe de applicatie hiermee omgaat.</w:t>
      </w:r>
    </w:p>
    <w:p w14:paraId="2ECA3058" w14:textId="77777777" w:rsidR="00A57D6E" w:rsidRDefault="00A57D6E" w:rsidP="007B1C43">
      <w:pPr>
        <w:rPr>
          <w:iCs/>
        </w:rPr>
      </w:pPr>
    </w:p>
    <w:p w14:paraId="434A3724" w14:textId="0E66A348" w:rsidR="0036508F" w:rsidRPr="00EE1EE3" w:rsidRDefault="0036508F" w:rsidP="007B1C43">
      <w:pPr>
        <w:rPr>
          <w:iCs/>
        </w:rPr>
      </w:pPr>
      <w:r>
        <w:rPr>
          <w:iCs/>
        </w:rPr>
        <w:t>Dit is omdat</w:t>
      </w:r>
      <w:r w:rsidR="008B471A">
        <w:rPr>
          <w:iCs/>
        </w:rPr>
        <w:t xml:space="preserve"> de performance van de applicatie natuurlijk getest moet worden hoe het omgaat met grotere bestanden etc. </w:t>
      </w:r>
      <w:r w:rsidR="00350270">
        <w:rPr>
          <w:iCs/>
        </w:rPr>
        <w:t xml:space="preserve">Er zullen ook voor de hoofdfunctionaliteiten unit tests en mogelijk andere tests opgezet worden dit is natuurlijk ook belangrijk voor de </w:t>
      </w:r>
      <w:r w:rsidR="00FE37BD">
        <w:rPr>
          <w:iCs/>
        </w:rPr>
        <w:t xml:space="preserve">CI/CD (Test en </w:t>
      </w:r>
      <w:r w:rsidR="00EB6189">
        <w:rPr>
          <w:iCs/>
        </w:rPr>
        <w:t>d</w:t>
      </w:r>
      <w:r w:rsidR="00FE37BD">
        <w:rPr>
          <w:iCs/>
        </w:rPr>
        <w:t>eploy straat)</w:t>
      </w:r>
      <w:r w:rsidR="00350270">
        <w:rPr>
          <w:iCs/>
        </w:rPr>
        <w:t>.</w:t>
      </w:r>
    </w:p>
    <w:p w14:paraId="284EF6A0" w14:textId="77777777" w:rsidR="00AE4D1E" w:rsidRPr="00841390" w:rsidRDefault="00AE4D1E" w:rsidP="00AE4D1E"/>
    <w:p w14:paraId="4266047E" w14:textId="2F872505" w:rsidR="00AE4D1E" w:rsidRDefault="00AE4D1E" w:rsidP="00B01BF3">
      <w:pPr>
        <w:pStyle w:val="Heading2"/>
      </w:pPr>
      <w:bookmarkStart w:id="35" w:name="_Toc90035027"/>
      <w:bookmarkStart w:id="36" w:name="_Toc127970960"/>
      <w:bookmarkStart w:id="37" w:name="_Toc327581054"/>
      <w:bookmarkStart w:id="38" w:name="_Toc327581604"/>
      <w:bookmarkStart w:id="39" w:name="_Toc327583384"/>
      <w:bookmarkStart w:id="40" w:name="_Toc339966123"/>
      <w:r>
        <w:t>O</w:t>
      </w:r>
      <w:r w:rsidR="00244236">
        <w:t>nderzoeksmethoden</w:t>
      </w:r>
      <w:bookmarkEnd w:id="35"/>
      <w:bookmarkEnd w:id="36"/>
    </w:p>
    <w:p w14:paraId="2C682802" w14:textId="7A0F73FA" w:rsidR="00AE4D1E" w:rsidRDefault="00AE4D1E" w:rsidP="53F44E9F">
      <w:pPr>
        <w:rPr>
          <w:i/>
          <w:iCs/>
          <w:sz w:val="16"/>
          <w:szCs w:val="16"/>
        </w:rPr>
      </w:pPr>
      <w:r w:rsidRPr="53F44E9F">
        <w:rPr>
          <w:i/>
          <w:iCs/>
          <w:sz w:val="16"/>
          <w:szCs w:val="16"/>
        </w:rPr>
        <w:t>&lt;&lt; Beschrijf (per onderzoeksvraag</w:t>
      </w:r>
      <w:r w:rsidR="00244236" w:rsidRPr="53F44E9F">
        <w:rPr>
          <w:i/>
          <w:iCs/>
          <w:sz w:val="16"/>
          <w:szCs w:val="16"/>
        </w:rPr>
        <w:t xml:space="preserve"> en voor het hele project</w:t>
      </w:r>
      <w:r w:rsidRPr="53F44E9F">
        <w:rPr>
          <w:i/>
          <w:iCs/>
          <w:sz w:val="16"/>
          <w:szCs w:val="16"/>
        </w:rPr>
        <w:t>) welke methoden (zie ictresearchmethods.nl</w:t>
      </w:r>
      <w:r w:rsidR="00DC2474" w:rsidRPr="53F44E9F">
        <w:rPr>
          <w:i/>
          <w:iCs/>
          <w:sz w:val="16"/>
          <w:szCs w:val="16"/>
        </w:rPr>
        <w:t xml:space="preserve"> of cmdmethods.nl</w:t>
      </w:r>
      <w:r w:rsidRPr="53F44E9F">
        <w:rPr>
          <w:i/>
          <w:iCs/>
          <w:sz w:val="16"/>
          <w:szCs w:val="16"/>
        </w:rPr>
        <w:t xml:space="preserve">) </w:t>
      </w:r>
      <w:r w:rsidR="00244236" w:rsidRPr="53F44E9F">
        <w:rPr>
          <w:i/>
          <w:iCs/>
          <w:sz w:val="16"/>
          <w:szCs w:val="16"/>
        </w:rPr>
        <w:t>je gaat gebruiken om antwoord te krijgen op de belangrijkste vragen binnen je project (= hoe je de belangrijkste keuzes gaat onderbouwen)</w:t>
      </w:r>
      <w:r w:rsidRPr="53F44E9F">
        <w:rPr>
          <w:i/>
          <w:iCs/>
          <w:sz w:val="16"/>
          <w:szCs w:val="16"/>
        </w:rPr>
        <w:t>.</w:t>
      </w:r>
      <w:r w:rsidR="00244236" w:rsidRPr="53F44E9F">
        <w:rPr>
          <w:i/>
          <w:iCs/>
          <w:sz w:val="16"/>
          <w:szCs w:val="16"/>
        </w:rPr>
        <w:t xml:space="preserve"> Noem niet alleen de methode, maar licht ook kort toe hoe je die dan gaat gebruiken (bv. wie je gaat interviewen en met welk doel</w:t>
      </w:r>
      <w:r w:rsidR="675ACE76" w:rsidRPr="53F44E9F">
        <w:rPr>
          <w:i/>
          <w:iCs/>
          <w:sz w:val="16"/>
          <w:szCs w:val="16"/>
        </w:rPr>
        <w:t>?</w:t>
      </w:r>
      <w:r w:rsidR="00244236" w:rsidRPr="53F44E9F">
        <w:rPr>
          <w:i/>
          <w:iCs/>
          <w:sz w:val="16"/>
          <w:szCs w:val="16"/>
        </w:rPr>
        <w:t>).</w:t>
      </w:r>
      <w:r w:rsidRPr="53F44E9F">
        <w:rPr>
          <w:i/>
          <w:iCs/>
          <w:sz w:val="16"/>
          <w:szCs w:val="16"/>
        </w:rPr>
        <w:t xml:space="preserve"> Uiteraard kan je aanpak kan nog aangepast worden gedurende je stage.&gt;&gt;</w:t>
      </w:r>
    </w:p>
    <w:p w14:paraId="3DE14059" w14:textId="1292BA41" w:rsidR="00F60D22" w:rsidRDefault="00942EBA" w:rsidP="53F44E9F">
      <w:pPr>
        <w:rPr>
          <w:i/>
          <w:iCs/>
          <w:sz w:val="16"/>
          <w:szCs w:val="16"/>
        </w:rPr>
      </w:pPr>
      <w:r w:rsidRPr="00942EBA">
        <w:rPr>
          <w:i/>
          <w:iCs/>
          <w:noProof/>
          <w:sz w:val="16"/>
          <w:szCs w:val="16"/>
        </w:rPr>
        <w:lastRenderedPageBreak/>
        <w:drawing>
          <wp:inline distT="0" distB="0" distL="0" distR="0" wp14:anchorId="395D367C" wp14:editId="39AF6F89">
            <wp:extent cx="5909310" cy="2740660"/>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909310" cy="2740660"/>
                    </a:xfrm>
                    <a:prstGeom prst="rect">
                      <a:avLst/>
                    </a:prstGeom>
                  </pic:spPr>
                </pic:pic>
              </a:graphicData>
            </a:graphic>
          </wp:inline>
        </w:drawing>
      </w:r>
    </w:p>
    <w:p w14:paraId="220012D3" w14:textId="77DEFFDE" w:rsidR="00EB6189" w:rsidRDefault="00EB6189" w:rsidP="53F44E9F">
      <w:pPr>
        <w:rPr>
          <w:i/>
          <w:iCs/>
          <w:sz w:val="16"/>
          <w:szCs w:val="16"/>
        </w:rPr>
      </w:pPr>
    </w:p>
    <w:p w14:paraId="0361C0A3" w14:textId="77777777" w:rsidR="00BF22C8" w:rsidRDefault="00BF22C8" w:rsidP="00BF22C8">
      <w:pPr>
        <w:tabs>
          <w:tab w:val="left" w:pos="2127"/>
          <w:tab w:val="left" w:pos="2410"/>
        </w:tabs>
        <w:ind w:left="2410" w:hanging="2410"/>
        <w:rPr>
          <w:b/>
          <w:bCs/>
          <w:sz w:val="22"/>
          <w:szCs w:val="22"/>
        </w:rPr>
      </w:pPr>
      <w:r w:rsidRPr="00BF22C8">
        <w:rPr>
          <w:b/>
          <w:bCs/>
          <w:sz w:val="22"/>
          <w:szCs w:val="22"/>
        </w:rPr>
        <w:t>Welke taal en framework kan ik het beste gebruiken voor een vertaal module wat past</w:t>
      </w:r>
    </w:p>
    <w:p w14:paraId="74AA2C73" w14:textId="100F805C" w:rsidR="00BF22C8" w:rsidRPr="00BF22C8" w:rsidRDefault="00BF22C8" w:rsidP="00BF22C8">
      <w:pPr>
        <w:tabs>
          <w:tab w:val="left" w:pos="2127"/>
          <w:tab w:val="left" w:pos="2410"/>
        </w:tabs>
        <w:ind w:left="2410" w:hanging="2410"/>
        <w:rPr>
          <w:b/>
          <w:bCs/>
          <w:sz w:val="22"/>
          <w:szCs w:val="22"/>
        </w:rPr>
      </w:pPr>
      <w:r w:rsidRPr="00BF22C8">
        <w:rPr>
          <w:b/>
          <w:bCs/>
          <w:sz w:val="22"/>
          <w:szCs w:val="22"/>
        </w:rPr>
        <w:t>Bij</w:t>
      </w:r>
      <w:r>
        <w:rPr>
          <w:b/>
          <w:bCs/>
          <w:sz w:val="22"/>
          <w:szCs w:val="22"/>
        </w:rPr>
        <w:t xml:space="preserve"> </w:t>
      </w:r>
      <w:r w:rsidRPr="00BF22C8">
        <w:rPr>
          <w:b/>
          <w:bCs/>
          <w:sz w:val="22"/>
          <w:szCs w:val="22"/>
        </w:rPr>
        <w:t>de</w:t>
      </w:r>
      <w:r>
        <w:rPr>
          <w:b/>
          <w:bCs/>
          <w:sz w:val="22"/>
          <w:szCs w:val="22"/>
        </w:rPr>
        <w:t xml:space="preserve"> </w:t>
      </w:r>
      <w:r w:rsidRPr="00BF22C8">
        <w:rPr>
          <w:b/>
          <w:bCs/>
          <w:sz w:val="22"/>
          <w:szCs w:val="22"/>
        </w:rPr>
        <w:t>Huidig gebruikte talen en frameworks van het development team?</w:t>
      </w:r>
    </w:p>
    <w:p w14:paraId="32D9A103" w14:textId="77777777" w:rsidR="00BF22C8" w:rsidRDefault="00BF22C8">
      <w:pPr>
        <w:rPr>
          <w:iCs/>
        </w:rPr>
      </w:pPr>
    </w:p>
    <w:p w14:paraId="410AD1F9" w14:textId="0B24EE82" w:rsidR="00EB6189" w:rsidRPr="00EB6189" w:rsidRDefault="00CB6438" w:rsidP="53F44E9F">
      <w:pPr>
        <w:rPr>
          <w:iCs/>
        </w:rPr>
      </w:pPr>
      <w:r>
        <w:rPr>
          <w:iCs/>
        </w:rPr>
        <w:t>De onderzoekmethode(s)</w:t>
      </w:r>
      <w:r w:rsidR="006337E0">
        <w:rPr>
          <w:iCs/>
        </w:rPr>
        <w:t xml:space="preserve">: </w:t>
      </w:r>
      <w:r>
        <w:rPr>
          <w:iCs/>
        </w:rPr>
        <w:t>literatuur onderzoek</w:t>
      </w:r>
      <w:r w:rsidR="0091706E">
        <w:rPr>
          <w:iCs/>
        </w:rPr>
        <w:t xml:space="preserve"> en available product analysis</w:t>
      </w:r>
    </w:p>
    <w:p w14:paraId="7D9BCF9B" w14:textId="5D785A67" w:rsidR="0091706E" w:rsidRDefault="0091706E" w:rsidP="53F44E9F"/>
    <w:p w14:paraId="6D310D3D" w14:textId="5C0C9D6B" w:rsidR="0091706E" w:rsidRDefault="0091706E" w:rsidP="53F44E9F">
      <w:r>
        <w:t>Ik zal dit gaan toepassen door rond te gaan zoeken naar verschillende talen en frameworks en onderzoek te doen naar performance bij het ontvangen en versturen van teksten en kijken of er een taal of framework is die unieke mogelijkheden biedt op dit vlak.</w:t>
      </w:r>
    </w:p>
    <w:p w14:paraId="6AFFEB1C" w14:textId="76EB77D2" w:rsidR="0091706E" w:rsidRDefault="0091706E" w:rsidP="53F44E9F"/>
    <w:p w14:paraId="4260ADCC" w14:textId="3196F201" w:rsidR="0091706E" w:rsidRDefault="0091706E" w:rsidP="53F44E9F">
      <w:r>
        <w:t>Verder zal ik gebruik maken van available product analysis door te kijken naar bestaande applicaties en of er eventueel een overtuigende hoeveelheid een taal of framework gebruikt.</w:t>
      </w:r>
    </w:p>
    <w:p w14:paraId="06CED407" w14:textId="47A8C4D8" w:rsidR="00A1744B" w:rsidRDefault="00A1744B" w:rsidP="53F44E9F"/>
    <w:p w14:paraId="73D5C718" w14:textId="77777777" w:rsidR="00BF22C8" w:rsidRPr="00BF22C8" w:rsidRDefault="00BF22C8" w:rsidP="00BF22C8">
      <w:pPr>
        <w:tabs>
          <w:tab w:val="left" w:pos="2127"/>
          <w:tab w:val="left" w:pos="2410"/>
        </w:tabs>
        <w:rPr>
          <w:b/>
          <w:bCs/>
          <w:sz w:val="22"/>
          <w:szCs w:val="22"/>
        </w:rPr>
      </w:pPr>
      <w:r w:rsidRPr="00BF22C8">
        <w:rPr>
          <w:b/>
          <w:bCs/>
          <w:sz w:val="22"/>
          <w:szCs w:val="22"/>
        </w:rPr>
        <w:t>Wat zijn verschillende manieren om vertalingen te beheren binnen Symfony?</w:t>
      </w:r>
    </w:p>
    <w:p w14:paraId="491167CA" w14:textId="77777777" w:rsidR="00BF22C8" w:rsidRDefault="00BF22C8"/>
    <w:p w14:paraId="70413A0F" w14:textId="5B5FF8B7" w:rsidR="00B431AC" w:rsidRDefault="00794711" w:rsidP="53F44E9F">
      <w:r>
        <w:t>De onderzoekmethode(s)</w:t>
      </w:r>
      <w:r w:rsidR="00060E72">
        <w:t>:</w:t>
      </w:r>
      <w:r>
        <w:t xml:space="preserve"> literatuur onderzoek</w:t>
      </w:r>
      <w:r w:rsidR="002914B7">
        <w:t>,</w:t>
      </w:r>
      <w:r>
        <w:t xml:space="preserve"> </w:t>
      </w:r>
      <w:r w:rsidR="002367B4">
        <w:t xml:space="preserve">probleem analyse </w:t>
      </w:r>
      <w:r w:rsidR="002914B7">
        <w:t>en eventueel aan de hand van de probleem analyse ook een expert interview.</w:t>
      </w:r>
    </w:p>
    <w:p w14:paraId="7F7FA778" w14:textId="5F48AD17" w:rsidR="002914B7" w:rsidRDefault="002914B7" w:rsidP="53F44E9F"/>
    <w:p w14:paraId="02253289" w14:textId="289F6652" w:rsidR="002914B7" w:rsidRDefault="002914B7" w:rsidP="53F44E9F">
      <w:r>
        <w:t>Literatuur onderzoek doormiddel van rond te zoeken naar de bestaande oplossingen die er zijn en welke van deze bijvoorbeeld de voorkeur krijgt,</w:t>
      </w:r>
    </w:p>
    <w:p w14:paraId="062529C4" w14:textId="5ABFECBD" w:rsidR="002914B7" w:rsidRDefault="002914B7" w:rsidP="53F44E9F"/>
    <w:p w14:paraId="0FE9F2C5" w14:textId="53417198" w:rsidR="002914B7" w:rsidRDefault="002914B7" w:rsidP="53F44E9F">
      <w:r>
        <w:t>Probleem analyse zal ik binnen het systeem gaan kijken wat er momenteel gebruikt wordt en de eventuele problemen die hiermee worden ervaren en wat er verwacht wordt van een andere/alternatieve methode.</w:t>
      </w:r>
    </w:p>
    <w:p w14:paraId="10AFB807" w14:textId="403395EC" w:rsidR="002914B7" w:rsidRDefault="002914B7" w:rsidP="53F44E9F"/>
    <w:p w14:paraId="2AACB7BD" w14:textId="568E59DB" w:rsidR="00617E4F" w:rsidRDefault="002914B7" w:rsidP="53F44E9F">
      <w:r>
        <w:t>Expert interview doormiddel van het vragen aan developers binnen het bedrijf om het probleem binnen het systeem te achterhalen en wat ze hopen hiermee te bereiken.</w:t>
      </w:r>
    </w:p>
    <w:p w14:paraId="1E6E638F" w14:textId="0BEE380C" w:rsidR="00617E4F" w:rsidRDefault="00617E4F" w:rsidP="53F44E9F"/>
    <w:p w14:paraId="4CE8E8B2" w14:textId="77777777" w:rsidR="00617E4F" w:rsidRPr="00237563" w:rsidRDefault="00617E4F" w:rsidP="53F44E9F"/>
    <w:p w14:paraId="428C134C" w14:textId="77777777" w:rsidR="00617E4F" w:rsidRDefault="00617E4F" w:rsidP="00617E4F">
      <w:pPr>
        <w:tabs>
          <w:tab w:val="left" w:pos="2127"/>
          <w:tab w:val="left" w:pos="2410"/>
        </w:tabs>
        <w:ind w:left="2410" w:hanging="2410"/>
        <w:rPr>
          <w:b/>
          <w:bCs/>
          <w:sz w:val="22"/>
          <w:szCs w:val="22"/>
        </w:rPr>
      </w:pPr>
      <w:r w:rsidRPr="00617E4F">
        <w:rPr>
          <w:b/>
          <w:bCs/>
          <w:sz w:val="22"/>
          <w:szCs w:val="22"/>
        </w:rPr>
        <w:t>Hoe maak ik een gebruikersvriendelijke UI die gebruikt kan worden door medewerkers</w:t>
      </w:r>
    </w:p>
    <w:p w14:paraId="3388EA74" w14:textId="3AC1BC12" w:rsidR="00617E4F" w:rsidRPr="00617E4F" w:rsidRDefault="00617E4F" w:rsidP="00617E4F">
      <w:pPr>
        <w:tabs>
          <w:tab w:val="left" w:pos="2127"/>
          <w:tab w:val="left" w:pos="2410"/>
        </w:tabs>
        <w:ind w:left="2410" w:hanging="2410"/>
        <w:rPr>
          <w:b/>
          <w:bCs/>
          <w:sz w:val="22"/>
          <w:szCs w:val="22"/>
        </w:rPr>
      </w:pPr>
      <w:r w:rsidRPr="00617E4F">
        <w:rPr>
          <w:b/>
          <w:bCs/>
          <w:sz w:val="22"/>
          <w:szCs w:val="22"/>
        </w:rPr>
        <w:t>buiten het</w:t>
      </w:r>
      <w:r>
        <w:rPr>
          <w:b/>
          <w:bCs/>
          <w:sz w:val="22"/>
          <w:szCs w:val="22"/>
        </w:rPr>
        <w:t xml:space="preserve"> </w:t>
      </w:r>
      <w:r w:rsidRPr="00617E4F">
        <w:rPr>
          <w:b/>
          <w:bCs/>
          <w:sz w:val="22"/>
          <w:szCs w:val="22"/>
        </w:rPr>
        <w:t>development team?</w:t>
      </w:r>
    </w:p>
    <w:p w14:paraId="766C828C" w14:textId="024AAE4A" w:rsidR="002C060D" w:rsidRDefault="002D41F3" w:rsidP="53F44E9F">
      <w:r>
        <w:t>De onderzoekmethode(s)</w:t>
      </w:r>
      <w:r w:rsidR="006E360A">
        <w:t xml:space="preserve">: </w:t>
      </w:r>
      <w:r>
        <w:t>literatuur onderzoek en expert interview</w:t>
      </w:r>
    </w:p>
    <w:p w14:paraId="16FB4864" w14:textId="4114ECC9" w:rsidR="002D41F3" w:rsidRDefault="002D41F3" w:rsidP="53F44E9F"/>
    <w:p w14:paraId="5ACCA74C" w14:textId="58DC5E8B" w:rsidR="002D41F3" w:rsidRDefault="002D41F3" w:rsidP="53F44E9F">
      <w:r>
        <w:t>Dit ga ik toepassen door algemeen onderzoek te doen over hoe ik een gebruikersvriendelijk user interface zou kunnen maken, door middel van richtlijnen die door UI/UX experts gebruikt en toegepast worden. Ook kan ik doormiddel van een expert interview vragen stellen aan de UI/UX expert binnen het bedrijf over enige richtlijnen waar ik altijd op zou moeten letten met het maken van een User interface.</w:t>
      </w:r>
    </w:p>
    <w:p w14:paraId="1923D40A" w14:textId="0E8A396F" w:rsidR="00622B49" w:rsidRDefault="00622B49" w:rsidP="53F44E9F"/>
    <w:p w14:paraId="334123CD" w14:textId="77777777" w:rsidR="00622B49" w:rsidRDefault="00622B49" w:rsidP="00622B49">
      <w:pPr>
        <w:tabs>
          <w:tab w:val="left" w:pos="2127"/>
          <w:tab w:val="left" w:pos="2410"/>
        </w:tabs>
        <w:ind w:left="2410" w:hanging="2410"/>
        <w:rPr>
          <w:b/>
          <w:bCs/>
          <w:sz w:val="22"/>
          <w:szCs w:val="22"/>
        </w:rPr>
      </w:pPr>
      <w:r w:rsidRPr="00622B49">
        <w:rPr>
          <w:b/>
          <w:bCs/>
          <w:sz w:val="22"/>
          <w:szCs w:val="22"/>
        </w:rPr>
        <w:lastRenderedPageBreak/>
        <w:t>Hoe ga ik de frontend van de vertaal module inrichten om de verschillende categorieën,</w:t>
      </w:r>
    </w:p>
    <w:p w14:paraId="3C3FE56F" w14:textId="750C9783" w:rsidR="00622B49" w:rsidRDefault="00622B49" w:rsidP="00622B49">
      <w:pPr>
        <w:tabs>
          <w:tab w:val="left" w:pos="2127"/>
          <w:tab w:val="left" w:pos="2410"/>
        </w:tabs>
        <w:ind w:left="2410" w:hanging="2410"/>
        <w:rPr>
          <w:b/>
          <w:bCs/>
          <w:sz w:val="22"/>
          <w:szCs w:val="22"/>
        </w:rPr>
      </w:pPr>
      <w:r w:rsidRPr="00622B49">
        <w:rPr>
          <w:b/>
          <w:bCs/>
          <w:sz w:val="22"/>
          <w:szCs w:val="22"/>
        </w:rPr>
        <w:t>waar heel</w:t>
      </w:r>
      <w:r>
        <w:rPr>
          <w:b/>
          <w:bCs/>
          <w:sz w:val="22"/>
          <w:szCs w:val="22"/>
        </w:rPr>
        <w:t xml:space="preserve"> </w:t>
      </w:r>
      <w:r w:rsidRPr="00622B49">
        <w:rPr>
          <w:b/>
          <w:bCs/>
          <w:sz w:val="22"/>
          <w:szCs w:val="22"/>
        </w:rPr>
        <w:t>veel vertalingen voor zijn, overzichtelijk weer te geven?</w:t>
      </w:r>
    </w:p>
    <w:p w14:paraId="7F1D6D34" w14:textId="06B1BC01" w:rsidR="00F37828" w:rsidRDefault="00F37828" w:rsidP="00622B49">
      <w:pPr>
        <w:tabs>
          <w:tab w:val="left" w:pos="2127"/>
          <w:tab w:val="left" w:pos="2410"/>
        </w:tabs>
        <w:ind w:left="2410" w:hanging="2410"/>
        <w:rPr>
          <w:bCs/>
        </w:rPr>
      </w:pPr>
      <w:r>
        <w:rPr>
          <w:bCs/>
        </w:rPr>
        <w:t xml:space="preserve">De onderzoekmethode(s): Literatuur onderzoek </w:t>
      </w:r>
      <w:r w:rsidR="00751665">
        <w:rPr>
          <w:bCs/>
        </w:rPr>
        <w:t>en available product analysis</w:t>
      </w:r>
    </w:p>
    <w:p w14:paraId="6B862B62" w14:textId="153B3136" w:rsidR="00751665" w:rsidRDefault="00751665" w:rsidP="00622B49">
      <w:pPr>
        <w:tabs>
          <w:tab w:val="left" w:pos="2127"/>
          <w:tab w:val="left" w:pos="2410"/>
        </w:tabs>
        <w:ind w:left="2410" w:hanging="2410"/>
        <w:rPr>
          <w:bCs/>
        </w:rPr>
      </w:pPr>
    </w:p>
    <w:p w14:paraId="454FEDBA" w14:textId="77777777" w:rsidR="00751665" w:rsidRDefault="00751665" w:rsidP="00622B49">
      <w:pPr>
        <w:tabs>
          <w:tab w:val="left" w:pos="2127"/>
          <w:tab w:val="left" w:pos="2410"/>
        </w:tabs>
        <w:ind w:left="2410" w:hanging="2410"/>
        <w:rPr>
          <w:bCs/>
        </w:rPr>
      </w:pPr>
      <w:r>
        <w:rPr>
          <w:bCs/>
        </w:rPr>
        <w:t>Ik ga literatuur onderzoek doen door te zoeken naar de bestaande oplossingen voor grote hoeveelheden</w:t>
      </w:r>
    </w:p>
    <w:p w14:paraId="2C46A222" w14:textId="77777777" w:rsidR="00751665" w:rsidRDefault="00751665" w:rsidP="00622B49">
      <w:pPr>
        <w:tabs>
          <w:tab w:val="left" w:pos="2127"/>
          <w:tab w:val="left" w:pos="2410"/>
        </w:tabs>
        <w:ind w:left="2410" w:hanging="2410"/>
        <w:rPr>
          <w:bCs/>
        </w:rPr>
      </w:pPr>
      <w:r>
        <w:rPr>
          <w:bCs/>
        </w:rPr>
        <w:t>Tekst op verschillende plekken aan de passen en op welke manier ik dit zou aan kunnen pakken.</w:t>
      </w:r>
    </w:p>
    <w:p w14:paraId="5E108DF3" w14:textId="77777777" w:rsidR="00751665" w:rsidRDefault="00751665" w:rsidP="00622B49">
      <w:pPr>
        <w:tabs>
          <w:tab w:val="left" w:pos="2127"/>
          <w:tab w:val="left" w:pos="2410"/>
        </w:tabs>
        <w:ind w:left="2410" w:hanging="2410"/>
        <w:rPr>
          <w:bCs/>
        </w:rPr>
      </w:pPr>
    </w:p>
    <w:p w14:paraId="6C80339C" w14:textId="77777777" w:rsidR="00751665" w:rsidRDefault="00751665" w:rsidP="00622B49">
      <w:pPr>
        <w:tabs>
          <w:tab w:val="left" w:pos="2127"/>
          <w:tab w:val="left" w:pos="2410"/>
        </w:tabs>
        <w:ind w:left="2410" w:hanging="2410"/>
        <w:rPr>
          <w:bCs/>
        </w:rPr>
      </w:pPr>
      <w:r>
        <w:rPr>
          <w:bCs/>
        </w:rPr>
        <w:t xml:space="preserve">Available product analysis ga ik toepassen door naar bestaande applicaties met soortgelijke doelen te </w:t>
      </w:r>
    </w:p>
    <w:p w14:paraId="56B4F6C9" w14:textId="77777777" w:rsidR="00751665" w:rsidRDefault="00751665" w:rsidP="00622B49">
      <w:pPr>
        <w:tabs>
          <w:tab w:val="left" w:pos="2127"/>
          <w:tab w:val="left" w:pos="2410"/>
        </w:tabs>
        <w:ind w:left="2410" w:hanging="2410"/>
        <w:rPr>
          <w:bCs/>
        </w:rPr>
      </w:pPr>
      <w:r>
        <w:rPr>
          <w:bCs/>
        </w:rPr>
        <w:t xml:space="preserve">Onderzoeken en kijken hoe dat hierbinnen gedaan wordt en hoe ik dit eventueel zou toe kunnen passen </w:t>
      </w:r>
    </w:p>
    <w:p w14:paraId="1ADB9998" w14:textId="053D8523" w:rsidR="00751665" w:rsidRPr="00F37828" w:rsidRDefault="00751665" w:rsidP="00622B49">
      <w:pPr>
        <w:tabs>
          <w:tab w:val="left" w:pos="2127"/>
          <w:tab w:val="left" w:pos="2410"/>
        </w:tabs>
        <w:ind w:left="2410" w:hanging="2410"/>
        <w:rPr>
          <w:bCs/>
        </w:rPr>
      </w:pPr>
      <w:r>
        <w:rPr>
          <w:bCs/>
        </w:rPr>
        <w:t xml:space="preserve">Binnen mijn applicatie. </w:t>
      </w:r>
    </w:p>
    <w:p w14:paraId="67CA1AD5" w14:textId="59D5317B" w:rsidR="00622B49" w:rsidRDefault="00622B49" w:rsidP="53F44E9F"/>
    <w:p w14:paraId="62D8300C" w14:textId="1AB81993" w:rsidR="00E33343" w:rsidRDefault="00E33343" w:rsidP="53F44E9F"/>
    <w:p w14:paraId="2A2F3F00" w14:textId="77777777" w:rsidR="00E33343" w:rsidRPr="00E33343" w:rsidRDefault="00E33343" w:rsidP="00E33343">
      <w:pPr>
        <w:tabs>
          <w:tab w:val="left" w:pos="2127"/>
          <w:tab w:val="left" w:pos="2410"/>
        </w:tabs>
        <w:rPr>
          <w:b/>
          <w:bCs/>
          <w:sz w:val="22"/>
          <w:szCs w:val="22"/>
        </w:rPr>
      </w:pPr>
      <w:r w:rsidRPr="00E33343">
        <w:rPr>
          <w:b/>
          <w:bCs/>
          <w:sz w:val="22"/>
          <w:szCs w:val="22"/>
        </w:rPr>
        <w:t>Hoe gaat de data uitwisseling tussen de Symfony applicatie en de vertaal module werken?</w:t>
      </w:r>
    </w:p>
    <w:p w14:paraId="5952D331" w14:textId="6BAF9A68" w:rsidR="00F37828" w:rsidRDefault="00F37828" w:rsidP="00F37828">
      <w:pPr>
        <w:tabs>
          <w:tab w:val="left" w:pos="2127"/>
          <w:tab w:val="left" w:pos="2410"/>
        </w:tabs>
        <w:ind w:left="2410" w:hanging="2410"/>
        <w:rPr>
          <w:bCs/>
        </w:rPr>
      </w:pPr>
      <w:r>
        <w:rPr>
          <w:bCs/>
        </w:rPr>
        <w:t>De onderzoekmethode(s)</w:t>
      </w:r>
      <w:r w:rsidR="008823C7">
        <w:rPr>
          <w:bCs/>
        </w:rPr>
        <w:t xml:space="preserve">: Literatuur onderzoek </w:t>
      </w:r>
    </w:p>
    <w:p w14:paraId="4AC378FF" w14:textId="4805BA29" w:rsidR="008823C7" w:rsidRDefault="008823C7" w:rsidP="00F37828">
      <w:pPr>
        <w:tabs>
          <w:tab w:val="left" w:pos="2127"/>
          <w:tab w:val="left" w:pos="2410"/>
        </w:tabs>
        <w:ind w:left="2410" w:hanging="2410"/>
        <w:rPr>
          <w:bCs/>
        </w:rPr>
      </w:pPr>
    </w:p>
    <w:p w14:paraId="1EC38379" w14:textId="06BE38DE" w:rsidR="008823C7" w:rsidRDefault="008823C7" w:rsidP="00F37828">
      <w:pPr>
        <w:tabs>
          <w:tab w:val="left" w:pos="2127"/>
          <w:tab w:val="left" w:pos="2410"/>
        </w:tabs>
        <w:ind w:left="2410" w:hanging="2410"/>
        <w:rPr>
          <w:bCs/>
        </w:rPr>
      </w:pPr>
      <w:r>
        <w:rPr>
          <w:bCs/>
        </w:rPr>
        <w:t>Ik ga hier literatuur onderzoek toe passen door naar bestaande oplossingen voor dit probleem te zoeken</w:t>
      </w:r>
    </w:p>
    <w:p w14:paraId="4A98549F" w14:textId="31B8AF58" w:rsidR="008823C7" w:rsidRDefault="008823C7" w:rsidP="00F37828">
      <w:pPr>
        <w:tabs>
          <w:tab w:val="left" w:pos="2127"/>
          <w:tab w:val="left" w:pos="2410"/>
        </w:tabs>
        <w:ind w:left="2410" w:hanging="2410"/>
        <w:rPr>
          <w:bCs/>
        </w:rPr>
      </w:pPr>
      <w:r>
        <w:rPr>
          <w:bCs/>
        </w:rPr>
        <w:t>En hoe ik deze oplossingen binnen mijn applicatie in communicatie met de bestaande applicaties zou</w:t>
      </w:r>
    </w:p>
    <w:p w14:paraId="152B8655" w14:textId="19B987C6" w:rsidR="008823C7" w:rsidRPr="00F37828" w:rsidRDefault="008823C7" w:rsidP="00F37828">
      <w:pPr>
        <w:tabs>
          <w:tab w:val="left" w:pos="2127"/>
          <w:tab w:val="left" w:pos="2410"/>
        </w:tabs>
        <w:ind w:left="2410" w:hanging="2410"/>
        <w:rPr>
          <w:bCs/>
        </w:rPr>
      </w:pPr>
      <w:r>
        <w:rPr>
          <w:bCs/>
        </w:rPr>
        <w:t>Kunnen toepassen.</w:t>
      </w:r>
    </w:p>
    <w:p w14:paraId="23B9CE62" w14:textId="77777777" w:rsidR="00E33343" w:rsidRDefault="00E33343" w:rsidP="53F44E9F"/>
    <w:p w14:paraId="4096EA2E" w14:textId="78A2CC9C" w:rsidR="006E360A" w:rsidRDefault="006E360A" w:rsidP="53F44E9F"/>
    <w:p w14:paraId="18907E13" w14:textId="77777777" w:rsidR="006E360A" w:rsidRPr="00942EBA" w:rsidRDefault="006E360A" w:rsidP="53F44E9F"/>
    <w:p w14:paraId="6FC24820" w14:textId="3B77BFF6" w:rsidR="00AE4D1E" w:rsidRPr="00AE4D1E" w:rsidRDefault="00AE4D1E" w:rsidP="00AE4D1E"/>
    <w:p w14:paraId="3C3BB68D" w14:textId="6307EEEE" w:rsidR="00B01BF3" w:rsidRPr="00492252" w:rsidRDefault="00AE4D1E" w:rsidP="00B01BF3">
      <w:pPr>
        <w:pStyle w:val="Heading2"/>
      </w:pPr>
      <w:bookmarkStart w:id="41" w:name="_Toc90035028"/>
      <w:bookmarkStart w:id="42" w:name="_Toc127970961"/>
      <w:r>
        <w:t xml:space="preserve">Opdeling </w:t>
      </w:r>
      <w:r w:rsidR="00B01BF3" w:rsidRPr="00492252">
        <w:t>van het project</w:t>
      </w:r>
      <w:bookmarkEnd w:id="37"/>
      <w:bookmarkEnd w:id="38"/>
      <w:bookmarkEnd w:id="39"/>
      <w:bookmarkEnd w:id="40"/>
      <w:bookmarkEnd w:id="41"/>
      <w:bookmarkEnd w:id="42"/>
    </w:p>
    <w:p w14:paraId="3C3BB68E" w14:textId="393FB53D" w:rsidR="00B6071D" w:rsidRDefault="001400ED" w:rsidP="00B6071D">
      <w:pPr>
        <w:rPr>
          <w:i/>
          <w:sz w:val="16"/>
          <w:szCs w:val="16"/>
        </w:rPr>
      </w:pPr>
      <w:r>
        <w:rPr>
          <w:i/>
          <w:sz w:val="16"/>
          <w:szCs w:val="16"/>
        </w:rPr>
        <w:t>&lt;&lt;</w:t>
      </w:r>
      <w:r w:rsidR="00B6071D" w:rsidRPr="00D04B38">
        <w:rPr>
          <w:i/>
          <w:sz w:val="16"/>
          <w:szCs w:val="16"/>
        </w:rPr>
        <w:t xml:space="preserve">Geef hier de grove opdeling van </w:t>
      </w:r>
      <w:r w:rsidR="00883804">
        <w:rPr>
          <w:i/>
          <w:sz w:val="16"/>
          <w:szCs w:val="16"/>
        </w:rPr>
        <w:t>het</w:t>
      </w:r>
      <w:r w:rsidR="00B6071D" w:rsidRPr="00D04B38">
        <w:rPr>
          <w:i/>
          <w:sz w:val="16"/>
          <w:szCs w:val="16"/>
        </w:rPr>
        <w:t xml:space="preserve"> project</w:t>
      </w:r>
      <w:r w:rsidR="00883804">
        <w:rPr>
          <w:i/>
          <w:sz w:val="16"/>
          <w:szCs w:val="16"/>
        </w:rPr>
        <w:t xml:space="preserve"> </w:t>
      </w:r>
      <w:r w:rsidR="00B6071D" w:rsidRPr="00D04B38">
        <w:rPr>
          <w:i/>
          <w:sz w:val="16"/>
          <w:szCs w:val="16"/>
        </w:rPr>
        <w:t>weer</w:t>
      </w:r>
      <w:r w:rsidR="00407EB3">
        <w:rPr>
          <w:i/>
          <w:sz w:val="16"/>
          <w:szCs w:val="16"/>
        </w:rPr>
        <w:t>.</w:t>
      </w:r>
      <w:r>
        <w:rPr>
          <w:i/>
          <w:sz w:val="16"/>
          <w:szCs w:val="16"/>
        </w:rPr>
        <w:t>&gt;&gt;</w:t>
      </w:r>
      <w:r w:rsidR="00883804">
        <w:rPr>
          <w:i/>
          <w:sz w:val="16"/>
          <w:szCs w:val="16"/>
        </w:rPr>
        <w:t>.</w:t>
      </w:r>
    </w:p>
    <w:p w14:paraId="5C18B781" w14:textId="145FE8A8" w:rsidR="00B07131" w:rsidRDefault="00B07131" w:rsidP="00B6071D">
      <w:pPr>
        <w:rPr>
          <w:i/>
          <w:sz w:val="16"/>
          <w:szCs w:val="16"/>
        </w:rPr>
      </w:pPr>
    </w:p>
    <w:p w14:paraId="3E6D3FF6" w14:textId="2960F3CB" w:rsidR="0075576F" w:rsidRDefault="005D1198" w:rsidP="00B6071D">
      <w:pPr>
        <w:rPr>
          <w:iCs/>
        </w:rPr>
      </w:pPr>
      <w:r>
        <w:rPr>
          <w:iCs/>
        </w:rPr>
        <w:t xml:space="preserve">In het begin zal ik vooral bezig zijn met het projectplan afronden gebaseerd op de feedback die ik heb ontvangen en het leren van Symfony omdat dit hier gebruikt wordt. </w:t>
      </w:r>
    </w:p>
    <w:p w14:paraId="625226FA" w14:textId="367B0B20" w:rsidR="005D1198" w:rsidRDefault="005D1198" w:rsidP="00B6071D">
      <w:pPr>
        <w:rPr>
          <w:iCs/>
        </w:rPr>
      </w:pPr>
      <w:r>
        <w:rPr>
          <w:iCs/>
        </w:rPr>
        <w:t xml:space="preserve">Daarna zal ik aan de slag gaan met sprint 0 het analyseren van het probleem en initiële onderzoeken uitwerken. </w:t>
      </w:r>
      <w:r w:rsidR="00950489">
        <w:rPr>
          <w:iCs/>
        </w:rPr>
        <w:t>Vanaf sprint 1 zal ik bezig zijn met de verschillende mogelijkheden onderzoeken en een POC in elkaar te zetten. Tenslotte in de afrondingssprint zal ik bezig zijn met het POC en onderzoeken af te ronden en een adviesrapport opzetten voor de mensen die na mij er aan gaan werken.</w:t>
      </w:r>
      <w:r w:rsidR="0019393B">
        <w:rPr>
          <w:iCs/>
        </w:rPr>
        <w:t xml:space="preserve"> In het tijdplan wordt het nauwkeuriger uitgewerkt.</w:t>
      </w:r>
    </w:p>
    <w:p w14:paraId="2B9DD43C" w14:textId="561D2DBB" w:rsidR="005D1198" w:rsidRPr="0075576F" w:rsidRDefault="005D1198" w:rsidP="00B6071D">
      <w:pPr>
        <w:rPr>
          <w:iCs/>
        </w:rPr>
      </w:pPr>
    </w:p>
    <w:p w14:paraId="3D6C96D2" w14:textId="0C335E23" w:rsidR="00AE4D1E" w:rsidRDefault="00AE4D1E" w:rsidP="00B6071D">
      <w:pPr>
        <w:rPr>
          <w:i/>
          <w:sz w:val="16"/>
          <w:szCs w:val="16"/>
        </w:rPr>
      </w:pPr>
    </w:p>
    <w:p w14:paraId="3C3BB690" w14:textId="19DC0FE7" w:rsidR="00B01BF3" w:rsidRDefault="00F8355E" w:rsidP="00B01BF3">
      <w:pPr>
        <w:pStyle w:val="Heading2"/>
      </w:pPr>
      <w:bookmarkStart w:id="43" w:name="_Toc327581055"/>
      <w:bookmarkStart w:id="44" w:name="_Toc327581605"/>
      <w:bookmarkStart w:id="45" w:name="_Toc327583385"/>
      <w:bookmarkStart w:id="46" w:name="_Toc339966124"/>
      <w:bookmarkStart w:id="47" w:name="_Toc90035029"/>
      <w:bookmarkStart w:id="48" w:name="_Toc127970962"/>
      <w:r>
        <w:t>T</w:t>
      </w:r>
      <w:r w:rsidR="00B01BF3" w:rsidRPr="00492252">
        <w:t>ijdplan</w:t>
      </w:r>
      <w:bookmarkEnd w:id="43"/>
      <w:bookmarkEnd w:id="44"/>
      <w:bookmarkEnd w:id="45"/>
      <w:bookmarkEnd w:id="46"/>
      <w:bookmarkEnd w:id="47"/>
      <w:bookmarkEnd w:id="48"/>
    </w:p>
    <w:p w14:paraId="31FB3D5E" w14:textId="1B06DC7E" w:rsidR="00C37DB5" w:rsidRDefault="00A4359E" w:rsidP="53F44E9F">
      <w:pPr>
        <w:rPr>
          <w:i/>
          <w:iCs/>
          <w:sz w:val="16"/>
          <w:szCs w:val="16"/>
        </w:rPr>
      </w:pPr>
      <w:r w:rsidRPr="53F44E9F">
        <w:rPr>
          <w:i/>
          <w:iCs/>
          <w:sz w:val="16"/>
          <w:szCs w:val="16"/>
        </w:rPr>
        <w:t>&lt;&lt;Afhan</w:t>
      </w:r>
      <w:r w:rsidR="00407EB3" w:rsidRPr="53F44E9F">
        <w:rPr>
          <w:i/>
          <w:iCs/>
          <w:sz w:val="16"/>
          <w:szCs w:val="16"/>
        </w:rPr>
        <w:t>kelijk van je projectmethode za</w:t>
      </w:r>
      <w:r w:rsidRPr="53F44E9F">
        <w:rPr>
          <w:i/>
          <w:iCs/>
          <w:sz w:val="16"/>
          <w:szCs w:val="16"/>
        </w:rPr>
        <w:t>l je de fasering al in meer of minder detail kunnen uitwerken.</w:t>
      </w:r>
      <w:r w:rsidR="006832D0" w:rsidRPr="53F44E9F">
        <w:rPr>
          <w:i/>
          <w:iCs/>
          <w:sz w:val="16"/>
          <w:szCs w:val="16"/>
        </w:rPr>
        <w:t xml:space="preserve"> Hieronder een mogelijke tabel die je hiervoor kunt gebruiken. </w:t>
      </w:r>
    </w:p>
    <w:p w14:paraId="3E4B987D" w14:textId="592106ED" w:rsidR="00C37DB5" w:rsidRDefault="00C37DB5" w:rsidP="53F44E9F">
      <w:pPr>
        <w:rPr>
          <w:i/>
          <w:iCs/>
          <w:sz w:val="16"/>
          <w:szCs w:val="16"/>
        </w:rPr>
      </w:pPr>
      <w:r w:rsidRPr="53F44E9F">
        <w:rPr>
          <w:i/>
          <w:iCs/>
          <w:sz w:val="16"/>
          <w:szCs w:val="16"/>
        </w:rPr>
        <w:t>Merk op dat je bij een agile aanpak bij de meeste projecten nog een probleemanalyse/</w:t>
      </w:r>
      <w:r w:rsidR="00407EB3" w:rsidRPr="53F44E9F">
        <w:rPr>
          <w:i/>
          <w:iCs/>
          <w:sz w:val="16"/>
          <w:szCs w:val="16"/>
        </w:rPr>
        <w:t>oriëntatie</w:t>
      </w:r>
      <w:r w:rsidR="0FFBF8B6" w:rsidRPr="53F44E9F">
        <w:rPr>
          <w:i/>
          <w:iCs/>
          <w:sz w:val="16"/>
          <w:szCs w:val="16"/>
        </w:rPr>
        <w:t>f</w:t>
      </w:r>
      <w:r w:rsidRPr="53F44E9F">
        <w:rPr>
          <w:i/>
          <w:iCs/>
          <w:sz w:val="16"/>
          <w:szCs w:val="16"/>
        </w:rPr>
        <w:t>ase (of ‘sprint 0</w:t>
      </w:r>
      <w:r w:rsidR="17E8996A" w:rsidRPr="53F44E9F">
        <w:rPr>
          <w:i/>
          <w:iCs/>
          <w:sz w:val="16"/>
          <w:szCs w:val="16"/>
        </w:rPr>
        <w:t>’)</w:t>
      </w:r>
      <w:r w:rsidRPr="53F44E9F">
        <w:rPr>
          <w:i/>
          <w:iCs/>
          <w:sz w:val="16"/>
          <w:szCs w:val="16"/>
        </w:rPr>
        <w:t xml:space="preserve"> hebt, en ook een afronding/evaluatiefase. </w:t>
      </w:r>
    </w:p>
    <w:p w14:paraId="4C13929B" w14:textId="25EC2B30" w:rsidR="000B4700" w:rsidRDefault="006832D0" w:rsidP="53F44E9F">
      <w:pPr>
        <w:rPr>
          <w:i/>
          <w:iCs/>
          <w:sz w:val="16"/>
          <w:szCs w:val="16"/>
        </w:rPr>
      </w:pPr>
      <w:r w:rsidRPr="53F44E9F">
        <w:rPr>
          <w:i/>
          <w:iCs/>
          <w:sz w:val="16"/>
          <w:szCs w:val="16"/>
        </w:rPr>
        <w:t>Let ook op dat je voldoende tijd voor je scriptie of</w:t>
      </w:r>
      <w:r w:rsidR="6DC164DA" w:rsidRPr="53F44E9F">
        <w:rPr>
          <w:i/>
          <w:iCs/>
          <w:sz w:val="16"/>
          <w:szCs w:val="16"/>
        </w:rPr>
        <w:t xml:space="preserve"> </w:t>
      </w:r>
      <w:r w:rsidRPr="53F44E9F">
        <w:rPr>
          <w:i/>
          <w:iCs/>
          <w:sz w:val="16"/>
          <w:szCs w:val="16"/>
        </w:rPr>
        <w:t>portfolio reserveert en hier op tijd mee start</w:t>
      </w:r>
      <w:r w:rsidR="00C37DB5" w:rsidRPr="53F44E9F">
        <w:rPr>
          <w:i/>
          <w:iCs/>
          <w:sz w:val="16"/>
          <w:szCs w:val="16"/>
        </w:rPr>
        <w:t>.</w:t>
      </w:r>
      <w:r w:rsidR="00A4359E" w:rsidRPr="53F44E9F">
        <w:rPr>
          <w:i/>
          <w:iCs/>
          <w:sz w:val="16"/>
          <w:szCs w:val="16"/>
        </w:rPr>
        <w:t>&gt;&gt;</w:t>
      </w:r>
    </w:p>
    <w:p w14:paraId="7CDEF9A2" w14:textId="1B79C3EC" w:rsidR="001145D3" w:rsidRDefault="001145D3" w:rsidP="53F44E9F">
      <w:pPr>
        <w:rPr>
          <w:i/>
          <w:iCs/>
          <w:sz w:val="16"/>
          <w:szCs w:val="16"/>
        </w:rPr>
      </w:pPr>
    </w:p>
    <w:p w14:paraId="295DEA89" w14:textId="49581065" w:rsidR="00756834" w:rsidRPr="00756834" w:rsidRDefault="00756834" w:rsidP="53F44E9F">
      <w:r>
        <w:rPr>
          <w:b/>
          <w:bCs/>
        </w:rPr>
        <w:t>Projectplan en leren Symfony</w:t>
      </w:r>
    </w:p>
    <w:p w14:paraId="3546412F" w14:textId="094863D0" w:rsidR="00DC1622" w:rsidRDefault="00412EB1" w:rsidP="53F44E9F">
      <w:r>
        <w:t xml:space="preserve">In </w:t>
      </w:r>
      <w:r w:rsidR="00756834">
        <w:t>het begin</w:t>
      </w:r>
      <w:r>
        <w:t xml:space="preserve"> zal ik bezig zijn met het leren van Symfony</w:t>
      </w:r>
      <w:r w:rsidR="00DC1622">
        <w:t xml:space="preserve"> aan de hand van een cursus</w:t>
      </w:r>
      <w:r>
        <w:t xml:space="preserve"> zodat ik binnen het systeem aan de slag kan</w:t>
      </w:r>
      <w:r w:rsidR="00756834">
        <w:t>.</w:t>
      </w:r>
      <w:r>
        <w:t xml:space="preserve"> </w:t>
      </w:r>
      <w:r w:rsidR="00756834">
        <w:t>Dan zal</w:t>
      </w:r>
      <w:r>
        <w:t xml:space="preserve"> ik ook het projectplan in elkaar gaan zetten waar ik de opdracht beschrijf en allerlei planningen maak</w:t>
      </w:r>
      <w:r w:rsidR="000C7CB3">
        <w:t xml:space="preserve"> zodat ik een kennismaking gesprek kan regelen</w:t>
      </w:r>
      <w:r w:rsidR="00DC1622">
        <w:t>.</w:t>
      </w:r>
      <w:r w:rsidR="000C7CB3">
        <w:t xml:space="preserve"> </w:t>
      </w:r>
      <w:r w:rsidR="00110644">
        <w:t>Het projectplan zal ook gedeeld worden met beide mijn bedrijfsbegeleider en docentbegeleider voor feedback.</w:t>
      </w:r>
    </w:p>
    <w:p w14:paraId="15DAE605" w14:textId="77777777" w:rsidR="00DC1622" w:rsidRDefault="00DC1622" w:rsidP="53F44E9F"/>
    <w:p w14:paraId="13F64882" w14:textId="4107E38B" w:rsidR="00412EB1" w:rsidRDefault="00DC1622" w:rsidP="53F44E9F">
      <w:r>
        <w:t>Nadat het projectplan door beide partijen is bekeken en de feedback is verwerkt</w:t>
      </w:r>
      <w:r w:rsidR="000C7CB3">
        <w:t xml:space="preserve"> kan </w:t>
      </w:r>
      <w:r>
        <w:t>ik een kennismaking</w:t>
      </w:r>
      <w:r w:rsidR="00113C96">
        <w:t xml:space="preserve"> gesprek</w:t>
      </w:r>
      <w:r>
        <w:t xml:space="preserve"> met mijzelf mijn stagebegeleider en docentbegeleider </w:t>
      </w:r>
      <w:r w:rsidR="00113C96">
        <w:t>inplannen</w:t>
      </w:r>
      <w:r>
        <w:t>. Binnen de kennismaking wordt dan het projectplan besproken met beide de docentbegeleider en de stagebegeleider</w:t>
      </w:r>
      <w:r w:rsidR="00CB62DF">
        <w:t xml:space="preserve">. Hier zal ik dan de laatste feedback krijgen, die ik in de dagen erna verder zal verwerken om mij dan volledig richting het onderzoek te kunnen richten. </w:t>
      </w:r>
    </w:p>
    <w:p w14:paraId="07D98563" w14:textId="2A24FABA" w:rsidR="00685D63" w:rsidRDefault="00685D63" w:rsidP="53F44E9F"/>
    <w:p w14:paraId="67B379F3" w14:textId="6E370056" w:rsidR="00173EAD" w:rsidRPr="00173EAD" w:rsidRDefault="00173EAD" w:rsidP="53F44E9F">
      <w:pPr>
        <w:rPr>
          <w:b/>
          <w:bCs/>
        </w:rPr>
      </w:pPr>
      <w:r>
        <w:rPr>
          <w:b/>
          <w:bCs/>
        </w:rPr>
        <w:t xml:space="preserve">Sprint 0 probleemanalyse </w:t>
      </w:r>
    </w:p>
    <w:p w14:paraId="501A0715" w14:textId="6BBDCB6E" w:rsidR="006B2C8B" w:rsidRDefault="00A15C9D" w:rsidP="53F44E9F">
      <w:r>
        <w:lastRenderedPageBreak/>
        <w:t xml:space="preserve">hier zal ik bezig zijn </w:t>
      </w:r>
      <w:r w:rsidR="00896793">
        <w:t xml:space="preserve">met het onderzoeken van de probleem </w:t>
      </w:r>
      <w:r w:rsidR="008A2846">
        <w:t>analyse</w:t>
      </w:r>
      <w:r w:rsidR="00896793">
        <w:t xml:space="preserve"> mogelijke oplossingen aan de hand van onderzoeksmethoden</w:t>
      </w:r>
      <w:r>
        <w:t>.</w:t>
      </w:r>
      <w:r w:rsidR="009C764A">
        <w:t xml:space="preserve"> In deze periode zal ik ook </w:t>
      </w:r>
      <w:r w:rsidR="00173EAD">
        <w:t>onderzoeksvragen ga</w:t>
      </w:r>
      <w:r w:rsidR="00EA2D34">
        <w:t>an onderzoeken en verwerken binnen een document.</w:t>
      </w:r>
    </w:p>
    <w:p w14:paraId="1EB03FB0" w14:textId="6A8805B2" w:rsidR="000B4700" w:rsidRDefault="000B4700" w:rsidP="53F44E9F"/>
    <w:p w14:paraId="7F4F77CB" w14:textId="2534DCD4" w:rsidR="000B4700" w:rsidRDefault="000B4700" w:rsidP="53F44E9F">
      <w:r>
        <w:t>Ik zal ook tussen alle werkzaamheden door tijd maken voor aan mijn portfolio te werken en hier alle verschillende gemaakt producten, documenten en onderzoeken in verwerken</w:t>
      </w:r>
      <w:r w:rsidR="00896793">
        <w:t xml:space="preserve"> en dit tegelijk vaak proberen af te stemmen met mijn docentbegeleider</w:t>
      </w:r>
      <w:r>
        <w:t>.</w:t>
      </w:r>
    </w:p>
    <w:p w14:paraId="78088768" w14:textId="7A3F8B2D" w:rsidR="006B2C8B" w:rsidRDefault="006B2C8B" w:rsidP="53F44E9F"/>
    <w:p w14:paraId="72CB3ADA" w14:textId="590694CE" w:rsidR="006B2C8B" w:rsidRDefault="006B2C8B" w:rsidP="53F44E9F">
      <w:r>
        <w:t>Ergens halverwege mijn stageperiode zal ik ook een tussentijdse assessment krijgen vanuit mijn stagebedrijf zodat ik meer inzicht krijg in dingen die ik goed doe en beter zou moeten doen. Dit zal rond deze tijd ook besproken worden en dan binnen het tussentijdse assessment formulier meegenomen staat alles wat besproken is genoteerd zodat mijn docentbegeleider en ik zelf hier meer inzicht in hebben.</w:t>
      </w:r>
    </w:p>
    <w:p w14:paraId="74EDE0A7" w14:textId="78D8C060" w:rsidR="00412EB1" w:rsidRDefault="00412EB1" w:rsidP="53F44E9F"/>
    <w:p w14:paraId="7EB647F9" w14:textId="77777777" w:rsidR="00E72D9B" w:rsidRDefault="00173EAD" w:rsidP="00E72D9B">
      <w:r>
        <w:rPr>
          <w:b/>
          <w:bCs/>
        </w:rPr>
        <w:t>Vanaf sprint 1</w:t>
      </w:r>
    </w:p>
    <w:p w14:paraId="7D4BCEC3" w14:textId="45266430" w:rsidR="00E72D9B" w:rsidRDefault="00E72D9B" w:rsidP="00E72D9B">
      <w:r>
        <w:t xml:space="preserve">Zal ik gaan </w:t>
      </w:r>
      <w:r w:rsidR="00AC5518">
        <w:t>bezig zijn met het onderzoeken van goeie oplossingen en aanpakken voor het gevonden probleem en zal ik ook een POC gaan uitwerken. Waar mijn onderzochte oplossing in verwerkt wordt.</w:t>
      </w:r>
      <w:r w:rsidR="00A54EA2">
        <w:t xml:space="preserve"> In de tussentijd buiten het project zal ik ook aan tickets binnen het systeem werken.</w:t>
      </w:r>
    </w:p>
    <w:p w14:paraId="6F749335" w14:textId="77777777" w:rsidR="00E72D9B" w:rsidRDefault="00E72D9B" w:rsidP="00E72D9B"/>
    <w:p w14:paraId="085E0BC4" w14:textId="31F41EBC" w:rsidR="00173EAD" w:rsidRPr="00173EAD" w:rsidRDefault="00173EAD" w:rsidP="00E72D9B">
      <w:pPr>
        <w:rPr>
          <w:b/>
        </w:rPr>
      </w:pPr>
      <w:r>
        <w:rPr>
          <w:b/>
        </w:rPr>
        <w:t>Afronding/evaluatie fase</w:t>
      </w:r>
    </w:p>
    <w:p w14:paraId="138C6FF1" w14:textId="32F21EF3" w:rsidR="00513D01" w:rsidRDefault="00513D01" w:rsidP="53F44E9F">
      <w:r>
        <w:t>In de afrondingsfase zal ik een adviesrapport gaan schrijven over de verschillende functionaliteiten binnen de applicatie en eventuele stappen voor als iemand anders het op zou pakken</w:t>
      </w:r>
      <w:r w:rsidR="00AD4032">
        <w:t>. Ook over de werking van de applicatie en eventuele functies die ik graag had gezien die nog niet geïmplementeerd zouden zijn. Z</w:t>
      </w:r>
      <w:r>
        <w:t>odra gevraagd zal ik ook mijn kennis delen met iemand binnen het bedrijf zodat de overdracht compleet is</w:t>
      </w:r>
      <w:r w:rsidR="00460A6A">
        <w:t>.</w:t>
      </w:r>
      <w:r w:rsidR="00AD4032">
        <w:t xml:space="preserve"> </w:t>
      </w:r>
      <w:r w:rsidR="00460A6A">
        <w:t>M</w:t>
      </w:r>
      <w:r w:rsidR="00AD4032">
        <w:t>aar als ik mijn adviesrapport goed maak is dit eigenlijk niet nodig</w:t>
      </w:r>
      <w:r>
        <w:t>. En het bedrijf stappen kan gaan zetten om het definitief te implementeren binnen de applicaties die ze momenteel hebben.</w:t>
      </w:r>
      <w:r w:rsidR="00953E8F">
        <w:t xml:space="preserve"> </w:t>
      </w:r>
      <w:r w:rsidR="00460A6A">
        <w:t>Of bijvoorbeeld een van de gevonden oplossingen toepassen.</w:t>
      </w:r>
    </w:p>
    <w:p w14:paraId="0B83B426" w14:textId="7F733F1A" w:rsidR="00953E8F" w:rsidRDefault="00953E8F" w:rsidP="53F44E9F"/>
    <w:p w14:paraId="0348C0EF" w14:textId="6FF5B649" w:rsidR="00953E8F" w:rsidRDefault="00953E8F" w:rsidP="53F44E9F">
      <w:r>
        <w:t xml:space="preserve">Op het einde van deze fase </w:t>
      </w:r>
      <w:r w:rsidR="00C9145D">
        <w:t>zal ook mijn portofolio afgerond gaan worden en dit moet natuurlijk ook afgestemd moeten worden met mijn docentbegeleider, maar dit zal tussentijds ook vaak aan bod komen dus als het goed is zal ik dan alles toegevoegd en afgerond hebben.</w:t>
      </w:r>
    </w:p>
    <w:p w14:paraId="77A9C1B8" w14:textId="4679A27C" w:rsidR="00657A40" w:rsidRDefault="00657A40" w:rsidP="53F44E9F"/>
    <w:p w14:paraId="435B4597" w14:textId="2E006E79" w:rsidR="00657A40" w:rsidRPr="001145D3" w:rsidRDefault="00657A40" w:rsidP="53F44E9F">
      <w:r>
        <w:t>In de laatste weken zodra het project is afgerond zal ik nog bezig zijn met de presentatie voor te bereiden voor mijn docentbegeleider en bedrijfsbegeleider, In deze presentatie zal ik mijn stappen doorlopen en laten zien wat de resultaten zijn geweest hiervan en natuurlijk het eindresultaat wat er uit is gekomen.</w:t>
      </w:r>
      <w:r w:rsidR="00D562B9">
        <w:t xml:space="preserve"> </w:t>
      </w:r>
    </w:p>
    <w:p w14:paraId="1A018693" w14:textId="319ACDC3" w:rsidR="00A4359E" w:rsidRDefault="00A4359E" w:rsidP="00A4359E"/>
    <w:p w14:paraId="1AD480D1" w14:textId="77777777" w:rsidR="00A4359E" w:rsidRPr="00A4359E" w:rsidRDefault="00A4359E" w:rsidP="00A4359E"/>
    <w:tbl>
      <w:tblPr>
        <w:tblW w:w="962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295"/>
      </w:tblGrid>
      <w:tr w:rsidR="00B01BF3" w:rsidRPr="00C63FDB" w14:paraId="3C3BB695" w14:textId="77777777" w:rsidTr="00B14D5F">
        <w:trPr>
          <w:cantSplit/>
          <w:trHeight w:val="454"/>
        </w:trPr>
        <w:tc>
          <w:tcPr>
            <w:tcW w:w="5495"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1559"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295"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301B7" w:rsidRPr="00C63FDB" w14:paraId="7722D7BB" w14:textId="77777777" w:rsidTr="00B14D5F">
        <w:trPr>
          <w:cantSplit/>
          <w:trHeight w:val="454"/>
        </w:trPr>
        <w:tc>
          <w:tcPr>
            <w:tcW w:w="5495" w:type="dxa"/>
            <w:shd w:val="clear" w:color="auto" w:fill="FFFFFF" w:themeFill="background1"/>
          </w:tcPr>
          <w:p w14:paraId="5408C8E4" w14:textId="6CC5BD0B" w:rsidR="00B301B7" w:rsidRPr="00C63FDB" w:rsidRDefault="00B14D5F" w:rsidP="00B01BF3">
            <w:pPr>
              <w:pStyle w:val="tabelheader"/>
              <w:rPr>
                <w:b/>
                <w:color w:val="1F497D" w:themeColor="text2"/>
                <w:sz w:val="20"/>
              </w:rPr>
            </w:pPr>
            <w:r w:rsidRPr="00B65822">
              <w:rPr>
                <w:b/>
                <w:color w:val="244061" w:themeColor="accent1" w:themeShade="80"/>
                <w:sz w:val="20"/>
              </w:rPr>
              <w:t xml:space="preserve">Projectplan en leren </w:t>
            </w:r>
            <w:r w:rsidR="00C52ED4" w:rsidRPr="00B65822">
              <w:rPr>
                <w:b/>
                <w:color w:val="244061" w:themeColor="accent1" w:themeShade="80"/>
                <w:sz w:val="20"/>
              </w:rPr>
              <w:t>S</w:t>
            </w:r>
            <w:r w:rsidRPr="00B65822">
              <w:rPr>
                <w:b/>
                <w:color w:val="244061" w:themeColor="accent1" w:themeShade="80"/>
                <w:sz w:val="20"/>
              </w:rPr>
              <w:t xml:space="preserve">ymfony </w:t>
            </w:r>
          </w:p>
        </w:tc>
        <w:tc>
          <w:tcPr>
            <w:tcW w:w="1559" w:type="dxa"/>
            <w:shd w:val="clear" w:color="auto" w:fill="FFFFFF" w:themeFill="background1"/>
          </w:tcPr>
          <w:p w14:paraId="700FC039" w14:textId="0196EF4A" w:rsidR="00B301B7" w:rsidRDefault="00226DE5" w:rsidP="00B01BF3">
            <w:pPr>
              <w:pStyle w:val="tabelheader"/>
              <w:rPr>
                <w:b/>
                <w:color w:val="1F497D" w:themeColor="text2"/>
                <w:sz w:val="20"/>
              </w:rPr>
            </w:pPr>
            <w:r>
              <w:rPr>
                <w:b/>
                <w:color w:val="1F497D" w:themeColor="text2"/>
                <w:sz w:val="20"/>
              </w:rPr>
              <w:t>Projectplan</w:t>
            </w:r>
          </w:p>
        </w:tc>
        <w:tc>
          <w:tcPr>
            <w:tcW w:w="1276" w:type="dxa"/>
            <w:shd w:val="clear" w:color="auto" w:fill="FFFFFF" w:themeFill="background1"/>
          </w:tcPr>
          <w:p w14:paraId="274E2C0A" w14:textId="6A7F2A56" w:rsidR="00B301B7" w:rsidRPr="00C63FDB" w:rsidRDefault="00B14D5F" w:rsidP="00B01BF3">
            <w:pPr>
              <w:pStyle w:val="tabelheader"/>
              <w:rPr>
                <w:b/>
                <w:color w:val="1F497D" w:themeColor="text2"/>
                <w:sz w:val="20"/>
              </w:rPr>
            </w:pPr>
            <w:r>
              <w:rPr>
                <w:b/>
                <w:color w:val="1F497D" w:themeColor="text2"/>
                <w:sz w:val="20"/>
              </w:rPr>
              <w:t>08/02/2023</w:t>
            </w:r>
          </w:p>
        </w:tc>
        <w:tc>
          <w:tcPr>
            <w:tcW w:w="1295" w:type="dxa"/>
            <w:shd w:val="clear" w:color="auto" w:fill="FFFFFF" w:themeFill="background1"/>
          </w:tcPr>
          <w:p w14:paraId="7CFC53AC" w14:textId="79AC70AD" w:rsidR="00B301B7" w:rsidRPr="00C63FDB" w:rsidRDefault="00C70F42" w:rsidP="00B01BF3">
            <w:pPr>
              <w:pStyle w:val="tabelheader"/>
              <w:rPr>
                <w:b/>
                <w:color w:val="1F497D" w:themeColor="text2"/>
                <w:sz w:val="20"/>
              </w:rPr>
            </w:pPr>
            <w:r>
              <w:rPr>
                <w:b/>
                <w:color w:val="1F497D" w:themeColor="text2"/>
                <w:sz w:val="20"/>
              </w:rPr>
              <w:t>02</w:t>
            </w:r>
            <w:r w:rsidR="00B14D5F">
              <w:rPr>
                <w:b/>
                <w:color w:val="1F497D" w:themeColor="text2"/>
                <w:sz w:val="20"/>
              </w:rPr>
              <w:t>/0</w:t>
            </w:r>
            <w:r>
              <w:rPr>
                <w:b/>
                <w:color w:val="1F497D" w:themeColor="text2"/>
                <w:sz w:val="20"/>
              </w:rPr>
              <w:t>3</w:t>
            </w:r>
            <w:r w:rsidR="00B14D5F">
              <w:rPr>
                <w:b/>
                <w:color w:val="1F497D" w:themeColor="text2"/>
                <w:sz w:val="20"/>
              </w:rPr>
              <w:t>/2023</w:t>
            </w:r>
          </w:p>
        </w:tc>
      </w:tr>
      <w:tr w:rsidR="00B01BF3" w:rsidRPr="00C63FDB" w14:paraId="3C3BB69A" w14:textId="77777777" w:rsidTr="00B14D5F">
        <w:trPr>
          <w:trHeight w:val="397"/>
        </w:trPr>
        <w:tc>
          <w:tcPr>
            <w:tcW w:w="5495" w:type="dxa"/>
            <w:vAlign w:val="center"/>
          </w:tcPr>
          <w:p w14:paraId="3C3BB696" w14:textId="1D2EF590" w:rsidR="00B01BF3" w:rsidRPr="00B14D5F" w:rsidRDefault="00B14D5F" w:rsidP="00B14D5F">
            <w:pPr>
              <w:rPr>
                <w:b/>
                <w:bCs/>
              </w:rPr>
            </w:pPr>
            <w:r w:rsidRPr="009E1FC3">
              <w:rPr>
                <w:b/>
                <w:bCs/>
                <w:color w:val="244061" w:themeColor="accent1" w:themeShade="80"/>
              </w:rPr>
              <w:t xml:space="preserve">Sprint 0 probleemanalyse </w:t>
            </w:r>
            <w:r w:rsidR="0020300D">
              <w:rPr>
                <w:b/>
                <w:bCs/>
                <w:color w:val="244061" w:themeColor="accent1" w:themeShade="80"/>
              </w:rPr>
              <w:t>plan van aanpak</w:t>
            </w:r>
          </w:p>
        </w:tc>
        <w:tc>
          <w:tcPr>
            <w:tcW w:w="1559" w:type="dxa"/>
            <w:vAlign w:val="center"/>
          </w:tcPr>
          <w:p w14:paraId="3C3BB697" w14:textId="557A20A8" w:rsidR="00B01BF3" w:rsidRPr="00226DE5" w:rsidRDefault="00226DE5" w:rsidP="00B01BF3">
            <w:pPr>
              <w:pStyle w:val="Tabelbody"/>
              <w:spacing w:before="0" w:after="0"/>
              <w:rPr>
                <w:b/>
                <w:sz w:val="20"/>
              </w:rPr>
            </w:pPr>
            <w:r w:rsidRPr="00226DE5">
              <w:rPr>
                <w:b/>
                <w:sz w:val="20"/>
              </w:rPr>
              <w:t>Projectplan &amp; onderzoek</w:t>
            </w:r>
          </w:p>
        </w:tc>
        <w:tc>
          <w:tcPr>
            <w:tcW w:w="1276" w:type="dxa"/>
            <w:vAlign w:val="center"/>
          </w:tcPr>
          <w:p w14:paraId="3C3BB698" w14:textId="48BC55AF" w:rsidR="00B01BF3" w:rsidRPr="004E2CFA" w:rsidRDefault="009B449B" w:rsidP="00B01BF3">
            <w:pPr>
              <w:pStyle w:val="Tabelbody"/>
              <w:spacing w:before="0" w:after="0"/>
              <w:rPr>
                <w:b/>
                <w:bCs/>
                <w:color w:val="244061" w:themeColor="accent1" w:themeShade="80"/>
                <w:sz w:val="20"/>
              </w:rPr>
            </w:pPr>
            <w:r>
              <w:rPr>
                <w:b/>
                <w:bCs/>
                <w:color w:val="244061" w:themeColor="accent1" w:themeShade="80"/>
                <w:sz w:val="20"/>
              </w:rPr>
              <w:t>03</w:t>
            </w:r>
            <w:r w:rsidR="00AB44AC" w:rsidRPr="004E2CFA">
              <w:rPr>
                <w:b/>
                <w:bCs/>
                <w:color w:val="244061" w:themeColor="accent1" w:themeShade="80"/>
                <w:sz w:val="20"/>
              </w:rPr>
              <w:t>/0</w:t>
            </w:r>
            <w:r>
              <w:rPr>
                <w:b/>
                <w:bCs/>
                <w:color w:val="244061" w:themeColor="accent1" w:themeShade="80"/>
                <w:sz w:val="20"/>
              </w:rPr>
              <w:t>3</w:t>
            </w:r>
            <w:r w:rsidR="00AB44AC" w:rsidRPr="004E2CFA">
              <w:rPr>
                <w:b/>
                <w:bCs/>
                <w:color w:val="244061" w:themeColor="accent1" w:themeShade="80"/>
                <w:sz w:val="20"/>
              </w:rPr>
              <w:t>/2023</w:t>
            </w:r>
          </w:p>
        </w:tc>
        <w:tc>
          <w:tcPr>
            <w:tcW w:w="1295" w:type="dxa"/>
            <w:vAlign w:val="center"/>
          </w:tcPr>
          <w:p w14:paraId="3C3BB699" w14:textId="7FE8CF7E" w:rsidR="00B01BF3" w:rsidRPr="004E2CFA" w:rsidRDefault="009B449B" w:rsidP="00B01BF3">
            <w:pPr>
              <w:pStyle w:val="Tabelbody"/>
              <w:spacing w:before="0" w:after="0"/>
              <w:rPr>
                <w:b/>
                <w:bCs/>
                <w:color w:val="244061" w:themeColor="accent1" w:themeShade="80"/>
                <w:sz w:val="20"/>
              </w:rPr>
            </w:pPr>
            <w:r>
              <w:rPr>
                <w:b/>
                <w:bCs/>
                <w:color w:val="244061" w:themeColor="accent1" w:themeShade="80"/>
                <w:sz w:val="20"/>
              </w:rPr>
              <w:t>23</w:t>
            </w:r>
            <w:r w:rsidR="00AB44AC" w:rsidRPr="004E2CFA">
              <w:rPr>
                <w:b/>
                <w:bCs/>
                <w:color w:val="244061" w:themeColor="accent1" w:themeShade="80"/>
                <w:sz w:val="20"/>
              </w:rPr>
              <w:t>/03/2023</w:t>
            </w:r>
          </w:p>
        </w:tc>
      </w:tr>
      <w:tr w:rsidR="00B01BF3" w:rsidRPr="00C63FDB" w14:paraId="3C3BB69F" w14:textId="77777777" w:rsidTr="00B14D5F">
        <w:trPr>
          <w:trHeight w:val="397"/>
        </w:trPr>
        <w:tc>
          <w:tcPr>
            <w:tcW w:w="5495" w:type="dxa"/>
            <w:vAlign w:val="center"/>
          </w:tcPr>
          <w:p w14:paraId="3C3BB69B" w14:textId="799AF418" w:rsidR="00B01BF3" w:rsidRPr="004E2CFA" w:rsidRDefault="00AB44AC" w:rsidP="00B301B7">
            <w:pPr>
              <w:pStyle w:val="Tabelbody"/>
              <w:spacing w:before="0" w:after="0"/>
              <w:rPr>
                <w:b/>
                <w:bCs/>
                <w:sz w:val="20"/>
              </w:rPr>
            </w:pPr>
            <w:r w:rsidRPr="004E2CFA">
              <w:rPr>
                <w:b/>
                <w:bCs/>
                <w:color w:val="244061" w:themeColor="accent1" w:themeShade="80"/>
                <w:sz w:val="20"/>
              </w:rPr>
              <w:t>Sprint 1</w:t>
            </w:r>
          </w:p>
        </w:tc>
        <w:tc>
          <w:tcPr>
            <w:tcW w:w="1559" w:type="dxa"/>
            <w:vAlign w:val="center"/>
          </w:tcPr>
          <w:p w14:paraId="3C3BB69C" w14:textId="16E3C1A3" w:rsidR="00B01BF3" w:rsidRPr="00C63FDB" w:rsidRDefault="00226DE5" w:rsidP="00B01BF3">
            <w:pPr>
              <w:pStyle w:val="Tabelbody"/>
              <w:spacing w:before="0" w:after="0"/>
              <w:rPr>
                <w:sz w:val="20"/>
              </w:rPr>
            </w:pPr>
            <w:r>
              <w:rPr>
                <w:sz w:val="20"/>
              </w:rPr>
              <w:t>Onderzoek afronden</w:t>
            </w:r>
          </w:p>
        </w:tc>
        <w:tc>
          <w:tcPr>
            <w:tcW w:w="1276" w:type="dxa"/>
            <w:vAlign w:val="center"/>
          </w:tcPr>
          <w:p w14:paraId="3C3BB69D" w14:textId="030BDD20" w:rsidR="00B01BF3" w:rsidRPr="004E2CFA" w:rsidRDefault="00AB44AC" w:rsidP="00B01BF3">
            <w:pPr>
              <w:pStyle w:val="Tabelbody"/>
              <w:spacing w:before="0" w:after="0"/>
              <w:rPr>
                <w:b/>
                <w:bCs/>
                <w:color w:val="244061" w:themeColor="accent1" w:themeShade="80"/>
                <w:sz w:val="20"/>
              </w:rPr>
            </w:pPr>
            <w:r w:rsidRPr="004E2CFA">
              <w:rPr>
                <w:b/>
                <w:bCs/>
                <w:color w:val="244061" w:themeColor="accent1" w:themeShade="80"/>
                <w:sz w:val="20"/>
              </w:rPr>
              <w:t>2</w:t>
            </w:r>
            <w:r w:rsidR="00444604">
              <w:rPr>
                <w:b/>
                <w:bCs/>
                <w:color w:val="244061" w:themeColor="accent1" w:themeShade="80"/>
                <w:sz w:val="20"/>
              </w:rPr>
              <w:t>4</w:t>
            </w:r>
            <w:r w:rsidRPr="004E2CFA">
              <w:rPr>
                <w:b/>
                <w:bCs/>
                <w:color w:val="244061" w:themeColor="accent1" w:themeShade="80"/>
                <w:sz w:val="20"/>
              </w:rPr>
              <w:t>/03/2023</w:t>
            </w:r>
          </w:p>
        </w:tc>
        <w:tc>
          <w:tcPr>
            <w:tcW w:w="1295" w:type="dxa"/>
            <w:vAlign w:val="center"/>
          </w:tcPr>
          <w:p w14:paraId="3C3BB69E" w14:textId="7E8455F8" w:rsidR="00B01BF3" w:rsidRPr="004E2CFA" w:rsidRDefault="00444604" w:rsidP="00B01BF3">
            <w:pPr>
              <w:pStyle w:val="Tabelbody"/>
              <w:spacing w:before="0" w:after="0"/>
              <w:rPr>
                <w:b/>
                <w:bCs/>
                <w:sz w:val="20"/>
              </w:rPr>
            </w:pPr>
            <w:r>
              <w:rPr>
                <w:b/>
                <w:bCs/>
                <w:color w:val="244061" w:themeColor="accent1" w:themeShade="80"/>
                <w:sz w:val="20"/>
              </w:rPr>
              <w:t>13</w:t>
            </w:r>
            <w:r w:rsidR="00AB44AC" w:rsidRPr="004E2CFA">
              <w:rPr>
                <w:b/>
                <w:bCs/>
                <w:color w:val="244061" w:themeColor="accent1" w:themeShade="80"/>
                <w:sz w:val="20"/>
              </w:rPr>
              <w:t>/04/2023</w:t>
            </w:r>
          </w:p>
        </w:tc>
      </w:tr>
      <w:tr w:rsidR="00B01BF3" w:rsidRPr="00C63FDB" w14:paraId="3C3BB6A4" w14:textId="77777777" w:rsidTr="00B14D5F">
        <w:trPr>
          <w:trHeight w:val="397"/>
        </w:trPr>
        <w:tc>
          <w:tcPr>
            <w:tcW w:w="5495" w:type="dxa"/>
            <w:vAlign w:val="center"/>
          </w:tcPr>
          <w:p w14:paraId="3C3BB6A0" w14:textId="00781697" w:rsidR="00B01BF3" w:rsidRPr="00E058D5" w:rsidRDefault="00E058D5" w:rsidP="00B301B7">
            <w:pPr>
              <w:pStyle w:val="Tabelbody"/>
              <w:spacing w:before="0" w:after="0"/>
              <w:rPr>
                <w:b/>
                <w:bCs/>
                <w:sz w:val="20"/>
              </w:rPr>
            </w:pPr>
            <w:r w:rsidRPr="00E058D5">
              <w:rPr>
                <w:b/>
                <w:bCs/>
                <w:color w:val="244061" w:themeColor="accent1" w:themeShade="80"/>
                <w:sz w:val="20"/>
              </w:rPr>
              <w:t>Sprint 2</w:t>
            </w:r>
          </w:p>
        </w:tc>
        <w:tc>
          <w:tcPr>
            <w:tcW w:w="1559" w:type="dxa"/>
            <w:vAlign w:val="center"/>
          </w:tcPr>
          <w:p w14:paraId="3C3BB6A1" w14:textId="3155C2A3" w:rsidR="001C01C3" w:rsidRPr="00C63FDB" w:rsidRDefault="001C01C3" w:rsidP="00B01BF3">
            <w:pPr>
              <w:pStyle w:val="Tabelbody"/>
              <w:spacing w:before="0" w:after="0"/>
              <w:rPr>
                <w:sz w:val="20"/>
              </w:rPr>
            </w:pPr>
            <w:r>
              <w:rPr>
                <w:sz w:val="20"/>
              </w:rPr>
              <w:t>POC</w:t>
            </w:r>
          </w:p>
        </w:tc>
        <w:tc>
          <w:tcPr>
            <w:tcW w:w="1276" w:type="dxa"/>
            <w:vAlign w:val="center"/>
          </w:tcPr>
          <w:p w14:paraId="3C3BB6A2" w14:textId="6DE4D6A1" w:rsidR="00B01BF3" w:rsidRPr="00E058D5" w:rsidRDefault="00E058D5" w:rsidP="00B01BF3">
            <w:pPr>
              <w:pStyle w:val="Tabelbody"/>
              <w:spacing w:before="0" w:after="0"/>
              <w:rPr>
                <w:b/>
                <w:bCs/>
                <w:sz w:val="20"/>
              </w:rPr>
            </w:pPr>
            <w:r w:rsidRPr="00E058D5">
              <w:rPr>
                <w:b/>
                <w:bCs/>
                <w:color w:val="244061" w:themeColor="accent1" w:themeShade="80"/>
                <w:sz w:val="20"/>
              </w:rPr>
              <w:t>1</w:t>
            </w:r>
            <w:r w:rsidR="00F70FF4">
              <w:rPr>
                <w:b/>
                <w:bCs/>
                <w:color w:val="244061" w:themeColor="accent1" w:themeShade="80"/>
                <w:sz w:val="20"/>
              </w:rPr>
              <w:t>4</w:t>
            </w:r>
            <w:r w:rsidRPr="00E058D5">
              <w:rPr>
                <w:b/>
                <w:bCs/>
                <w:color w:val="244061" w:themeColor="accent1" w:themeShade="80"/>
                <w:sz w:val="20"/>
              </w:rPr>
              <w:t>/04/2023</w:t>
            </w:r>
          </w:p>
        </w:tc>
        <w:tc>
          <w:tcPr>
            <w:tcW w:w="1295" w:type="dxa"/>
            <w:vAlign w:val="center"/>
          </w:tcPr>
          <w:p w14:paraId="3C3BB6A3" w14:textId="7D2BB4CC" w:rsidR="00B01BF3" w:rsidRPr="00E058D5" w:rsidRDefault="00F70FF4" w:rsidP="00B01BF3">
            <w:pPr>
              <w:pStyle w:val="Tabelbody"/>
              <w:spacing w:before="0" w:after="0"/>
              <w:rPr>
                <w:b/>
                <w:bCs/>
                <w:sz w:val="20"/>
              </w:rPr>
            </w:pPr>
            <w:r>
              <w:rPr>
                <w:b/>
                <w:bCs/>
                <w:color w:val="244061" w:themeColor="accent1" w:themeShade="80"/>
                <w:sz w:val="20"/>
              </w:rPr>
              <w:t>04</w:t>
            </w:r>
            <w:r w:rsidR="00E058D5" w:rsidRPr="00E058D5">
              <w:rPr>
                <w:b/>
                <w:bCs/>
                <w:color w:val="244061" w:themeColor="accent1" w:themeShade="80"/>
                <w:sz w:val="20"/>
              </w:rPr>
              <w:t>/0</w:t>
            </w:r>
            <w:r>
              <w:rPr>
                <w:b/>
                <w:bCs/>
                <w:color w:val="244061" w:themeColor="accent1" w:themeShade="80"/>
                <w:sz w:val="20"/>
              </w:rPr>
              <w:t>5</w:t>
            </w:r>
            <w:r w:rsidR="00E058D5" w:rsidRPr="00E058D5">
              <w:rPr>
                <w:b/>
                <w:bCs/>
                <w:color w:val="244061" w:themeColor="accent1" w:themeShade="80"/>
                <w:sz w:val="20"/>
              </w:rPr>
              <w:t>/2023</w:t>
            </w:r>
          </w:p>
        </w:tc>
      </w:tr>
      <w:tr w:rsidR="00B301B7" w:rsidRPr="00C63FDB" w14:paraId="331554D7" w14:textId="77777777" w:rsidTr="00B14D5F">
        <w:trPr>
          <w:trHeight w:val="397"/>
        </w:trPr>
        <w:tc>
          <w:tcPr>
            <w:tcW w:w="5495" w:type="dxa"/>
            <w:vAlign w:val="center"/>
          </w:tcPr>
          <w:p w14:paraId="4062AC4C" w14:textId="60E608AD" w:rsidR="00B301B7" w:rsidRPr="00A9544C" w:rsidRDefault="00A9544C" w:rsidP="00B301B7">
            <w:pPr>
              <w:pStyle w:val="Tabelbody"/>
              <w:spacing w:before="0" w:after="0"/>
              <w:rPr>
                <w:b/>
                <w:bCs/>
                <w:sz w:val="20"/>
              </w:rPr>
            </w:pPr>
            <w:r w:rsidRPr="00FC1597">
              <w:rPr>
                <w:b/>
                <w:bCs/>
                <w:color w:val="244061" w:themeColor="accent1" w:themeShade="80"/>
                <w:sz w:val="20"/>
              </w:rPr>
              <w:t>Sprint 3</w:t>
            </w:r>
          </w:p>
        </w:tc>
        <w:tc>
          <w:tcPr>
            <w:tcW w:w="1559" w:type="dxa"/>
            <w:vAlign w:val="center"/>
          </w:tcPr>
          <w:p w14:paraId="2478AE5C" w14:textId="4B69AD91" w:rsidR="00B301B7" w:rsidRPr="00C63FDB" w:rsidRDefault="001C01C3" w:rsidP="00B01BF3">
            <w:pPr>
              <w:pStyle w:val="Tabelbody"/>
              <w:spacing w:before="0" w:after="0"/>
              <w:rPr>
                <w:sz w:val="20"/>
              </w:rPr>
            </w:pPr>
            <w:r>
              <w:rPr>
                <w:sz w:val="20"/>
              </w:rPr>
              <w:t>POC</w:t>
            </w:r>
          </w:p>
        </w:tc>
        <w:tc>
          <w:tcPr>
            <w:tcW w:w="1276" w:type="dxa"/>
            <w:vAlign w:val="center"/>
          </w:tcPr>
          <w:p w14:paraId="44C5D597" w14:textId="4F825778" w:rsidR="00B301B7" w:rsidRPr="00A9544C" w:rsidRDefault="00A9544C" w:rsidP="00B01BF3">
            <w:pPr>
              <w:pStyle w:val="Tabelbody"/>
              <w:spacing w:before="0" w:after="0"/>
              <w:rPr>
                <w:b/>
                <w:bCs/>
                <w:sz w:val="20"/>
              </w:rPr>
            </w:pPr>
            <w:r w:rsidRPr="00FC1597">
              <w:rPr>
                <w:b/>
                <w:bCs/>
                <w:color w:val="244061" w:themeColor="accent1" w:themeShade="80"/>
                <w:sz w:val="20"/>
              </w:rPr>
              <w:t>0</w:t>
            </w:r>
            <w:r w:rsidR="00E933BB">
              <w:rPr>
                <w:b/>
                <w:bCs/>
                <w:color w:val="244061" w:themeColor="accent1" w:themeShade="80"/>
                <w:sz w:val="20"/>
              </w:rPr>
              <w:t>5</w:t>
            </w:r>
            <w:r w:rsidRPr="00FC1597">
              <w:rPr>
                <w:b/>
                <w:bCs/>
                <w:color w:val="244061" w:themeColor="accent1" w:themeShade="80"/>
                <w:sz w:val="20"/>
              </w:rPr>
              <w:t>/05/2023</w:t>
            </w:r>
          </w:p>
        </w:tc>
        <w:tc>
          <w:tcPr>
            <w:tcW w:w="1295" w:type="dxa"/>
            <w:vAlign w:val="center"/>
          </w:tcPr>
          <w:p w14:paraId="749FD759" w14:textId="232D4B0B" w:rsidR="00B301B7" w:rsidRPr="00FC1597" w:rsidRDefault="00E933BB" w:rsidP="00B01BF3">
            <w:pPr>
              <w:pStyle w:val="Tabelbody"/>
              <w:spacing w:before="0" w:after="0"/>
              <w:rPr>
                <w:b/>
                <w:bCs/>
                <w:sz w:val="20"/>
              </w:rPr>
            </w:pPr>
            <w:r>
              <w:rPr>
                <w:b/>
                <w:bCs/>
                <w:color w:val="244061" w:themeColor="accent1" w:themeShade="80"/>
                <w:sz w:val="20"/>
              </w:rPr>
              <w:t>25</w:t>
            </w:r>
            <w:r w:rsidR="00FC1597" w:rsidRPr="00FC1597">
              <w:rPr>
                <w:b/>
                <w:bCs/>
                <w:color w:val="244061" w:themeColor="accent1" w:themeShade="80"/>
                <w:sz w:val="20"/>
              </w:rPr>
              <w:t>/05/2023</w:t>
            </w:r>
          </w:p>
        </w:tc>
      </w:tr>
      <w:tr w:rsidR="0089516A" w:rsidRPr="00C63FDB" w14:paraId="345D691C" w14:textId="77777777" w:rsidTr="00B14D5F">
        <w:trPr>
          <w:trHeight w:val="397"/>
        </w:trPr>
        <w:tc>
          <w:tcPr>
            <w:tcW w:w="5495" w:type="dxa"/>
            <w:vAlign w:val="center"/>
          </w:tcPr>
          <w:p w14:paraId="0A90535B" w14:textId="6EE447C4" w:rsidR="0089516A" w:rsidRPr="00FC1597" w:rsidRDefault="001D390C" w:rsidP="00B301B7">
            <w:pPr>
              <w:pStyle w:val="Tabelbody"/>
              <w:spacing w:before="0" w:after="0"/>
              <w:rPr>
                <w:b/>
                <w:bCs/>
                <w:color w:val="244061" w:themeColor="accent1" w:themeShade="80"/>
                <w:sz w:val="20"/>
              </w:rPr>
            </w:pPr>
            <w:r>
              <w:rPr>
                <w:b/>
                <w:bCs/>
                <w:color w:val="244061" w:themeColor="accent1" w:themeShade="80"/>
                <w:sz w:val="20"/>
              </w:rPr>
              <w:t>Afronding/evaluatie fase</w:t>
            </w:r>
          </w:p>
        </w:tc>
        <w:tc>
          <w:tcPr>
            <w:tcW w:w="1559" w:type="dxa"/>
            <w:vAlign w:val="center"/>
          </w:tcPr>
          <w:p w14:paraId="5DDA8821" w14:textId="522CBAD1" w:rsidR="0089516A" w:rsidRPr="00C63FDB" w:rsidRDefault="001C01C3" w:rsidP="00B01BF3">
            <w:pPr>
              <w:pStyle w:val="Tabelbody"/>
              <w:spacing w:before="0" w:after="0"/>
              <w:rPr>
                <w:sz w:val="20"/>
              </w:rPr>
            </w:pPr>
            <w:r>
              <w:rPr>
                <w:sz w:val="20"/>
              </w:rPr>
              <w:t>Adviesrapport</w:t>
            </w:r>
          </w:p>
        </w:tc>
        <w:tc>
          <w:tcPr>
            <w:tcW w:w="1276" w:type="dxa"/>
            <w:vAlign w:val="center"/>
          </w:tcPr>
          <w:p w14:paraId="23A53B27" w14:textId="52A54228" w:rsidR="0089516A" w:rsidRPr="00FC1597" w:rsidRDefault="0003209D" w:rsidP="00B01BF3">
            <w:pPr>
              <w:pStyle w:val="Tabelbody"/>
              <w:spacing w:before="0" w:after="0"/>
              <w:rPr>
                <w:b/>
                <w:bCs/>
                <w:color w:val="244061" w:themeColor="accent1" w:themeShade="80"/>
                <w:sz w:val="20"/>
              </w:rPr>
            </w:pPr>
            <w:r>
              <w:rPr>
                <w:b/>
                <w:bCs/>
                <w:color w:val="244061" w:themeColor="accent1" w:themeShade="80"/>
                <w:sz w:val="20"/>
              </w:rPr>
              <w:t>26</w:t>
            </w:r>
            <w:r w:rsidR="00C70F42">
              <w:rPr>
                <w:b/>
                <w:bCs/>
                <w:color w:val="244061" w:themeColor="accent1" w:themeShade="80"/>
                <w:sz w:val="20"/>
              </w:rPr>
              <w:t>/05/2023</w:t>
            </w:r>
          </w:p>
        </w:tc>
        <w:tc>
          <w:tcPr>
            <w:tcW w:w="1295" w:type="dxa"/>
            <w:vAlign w:val="center"/>
          </w:tcPr>
          <w:p w14:paraId="14DB1911" w14:textId="5DB3DB46" w:rsidR="00C70F42" w:rsidRPr="00FC1597" w:rsidRDefault="0003209D" w:rsidP="00B01BF3">
            <w:pPr>
              <w:pStyle w:val="Tabelbody"/>
              <w:spacing w:before="0" w:after="0"/>
              <w:rPr>
                <w:b/>
                <w:bCs/>
                <w:color w:val="244061" w:themeColor="accent1" w:themeShade="80"/>
                <w:sz w:val="20"/>
              </w:rPr>
            </w:pPr>
            <w:r>
              <w:rPr>
                <w:b/>
                <w:bCs/>
                <w:color w:val="244061" w:themeColor="accent1" w:themeShade="80"/>
                <w:sz w:val="20"/>
              </w:rPr>
              <w:t>13</w:t>
            </w:r>
            <w:r w:rsidR="00C70F42">
              <w:rPr>
                <w:b/>
                <w:bCs/>
                <w:color w:val="244061" w:themeColor="accent1" w:themeShade="80"/>
                <w:sz w:val="20"/>
              </w:rPr>
              <w:t>/0</w:t>
            </w:r>
            <w:r>
              <w:rPr>
                <w:b/>
                <w:bCs/>
                <w:color w:val="244061" w:themeColor="accent1" w:themeShade="80"/>
                <w:sz w:val="20"/>
              </w:rPr>
              <w:t>6</w:t>
            </w:r>
            <w:r w:rsidR="00C70F42">
              <w:rPr>
                <w:b/>
                <w:bCs/>
                <w:color w:val="244061" w:themeColor="accent1" w:themeShade="80"/>
                <w:sz w:val="20"/>
              </w:rPr>
              <w:t>/2023</w:t>
            </w:r>
          </w:p>
        </w:tc>
      </w:tr>
    </w:tbl>
    <w:p w14:paraId="3C3BB6A5" w14:textId="77777777" w:rsidR="00B01BF3" w:rsidRPr="00492252" w:rsidRDefault="00B01BF3" w:rsidP="00B01BF3">
      <w:bookmarkStart w:id="49" w:name="_Toc327581056"/>
      <w:bookmarkStart w:id="50" w:name="_Toc327581606"/>
      <w:bookmarkStart w:id="51" w:name="_Toc327583386"/>
    </w:p>
    <w:p w14:paraId="739BA79F" w14:textId="77777777" w:rsidR="00AE4D1E" w:rsidRPr="00492252" w:rsidRDefault="00AE4D1E" w:rsidP="00AE4D1E">
      <w:pPr>
        <w:pStyle w:val="Heading1"/>
      </w:pPr>
      <w:bookmarkStart w:id="52" w:name="_Toc327581061"/>
      <w:bookmarkStart w:id="53" w:name="_Toc327581611"/>
      <w:bookmarkStart w:id="54" w:name="_Toc327583391"/>
      <w:bookmarkStart w:id="55" w:name="_Toc339966130"/>
      <w:bookmarkStart w:id="56" w:name="_Toc327581050"/>
      <w:bookmarkStart w:id="57" w:name="_Toc327581600"/>
      <w:bookmarkStart w:id="58" w:name="_Toc327583380"/>
      <w:bookmarkStart w:id="59" w:name="_Toc339966119"/>
      <w:bookmarkStart w:id="60" w:name="_Toc90035030"/>
      <w:bookmarkStart w:id="61" w:name="_Toc127970963"/>
      <w:bookmarkEnd w:id="49"/>
      <w:bookmarkEnd w:id="50"/>
      <w:bookmarkEnd w:id="51"/>
      <w:bookmarkEnd w:id="52"/>
      <w:bookmarkEnd w:id="53"/>
      <w:bookmarkEnd w:id="54"/>
      <w:bookmarkEnd w:id="55"/>
      <w:r w:rsidRPr="00492252">
        <w:lastRenderedPageBreak/>
        <w:t>Projectorganisatie</w:t>
      </w:r>
      <w:bookmarkEnd w:id="56"/>
      <w:bookmarkEnd w:id="57"/>
      <w:bookmarkEnd w:id="58"/>
      <w:bookmarkEnd w:id="59"/>
      <w:bookmarkEnd w:id="60"/>
      <w:bookmarkEnd w:id="61"/>
    </w:p>
    <w:p w14:paraId="357A668A" w14:textId="77777777" w:rsidR="00AE4D1E" w:rsidRDefault="00AE4D1E" w:rsidP="00AE4D1E">
      <w:pPr>
        <w:pStyle w:val="Heading2"/>
      </w:pPr>
      <w:bookmarkStart w:id="62" w:name="_Toc327581051"/>
      <w:bookmarkStart w:id="63" w:name="_Toc327581601"/>
      <w:bookmarkStart w:id="64" w:name="_Toc327583381"/>
      <w:bookmarkStart w:id="65" w:name="_Toc339966120"/>
      <w:bookmarkStart w:id="66" w:name="_Toc480254627"/>
      <w:bookmarkStart w:id="67" w:name="_Toc90035031"/>
      <w:bookmarkStart w:id="68" w:name="_Toc127970964"/>
      <w:r w:rsidRPr="00492252">
        <w:t>Teamleden</w:t>
      </w:r>
      <w:bookmarkEnd w:id="62"/>
      <w:bookmarkEnd w:id="63"/>
      <w:bookmarkEnd w:id="64"/>
      <w:bookmarkEnd w:id="65"/>
      <w:bookmarkEnd w:id="66"/>
      <w:bookmarkEnd w:id="67"/>
      <w:bookmarkEnd w:id="68"/>
    </w:p>
    <w:p w14:paraId="625F9F52" w14:textId="303AEF1D" w:rsidR="00AE4D1E" w:rsidRPr="00B301B7" w:rsidRDefault="00AE4D1E" w:rsidP="00AE4D1E">
      <w:pPr>
        <w:rPr>
          <w:i/>
          <w:iCs/>
          <w:sz w:val="14"/>
          <w:szCs w:val="14"/>
        </w:rPr>
      </w:pPr>
      <w:r w:rsidRPr="53F44E9F">
        <w:rPr>
          <w:i/>
          <w:iCs/>
          <w:sz w:val="16"/>
          <w:szCs w:val="16"/>
        </w:rPr>
        <w:t>&lt;&lt;</w:t>
      </w:r>
      <w:r w:rsidR="00F6002B" w:rsidRPr="53F44E9F">
        <w:rPr>
          <w:sz w:val="18"/>
          <w:szCs w:val="18"/>
        </w:rPr>
        <w:t xml:space="preserve"> </w:t>
      </w:r>
      <w:r w:rsidR="00F6002B" w:rsidRPr="53F44E9F">
        <w:rPr>
          <w:i/>
          <w:iCs/>
          <w:sz w:val="16"/>
          <w:szCs w:val="16"/>
        </w:rPr>
        <w:t>Beschrijf de organisatie van het project met haar directe omgeving.</w:t>
      </w:r>
      <w:r w:rsidR="3AF7D5B8" w:rsidRPr="53F44E9F">
        <w:rPr>
          <w:i/>
          <w:iCs/>
          <w:sz w:val="16"/>
          <w:szCs w:val="16"/>
        </w:rPr>
        <w:t xml:space="preserve"> </w:t>
      </w:r>
      <w:r w:rsidR="00F6002B" w:rsidRPr="53F44E9F">
        <w:rPr>
          <w:i/>
          <w:iCs/>
          <w:sz w:val="16"/>
          <w:szCs w:val="16"/>
        </w:rPr>
        <w:t xml:space="preserve">Ter verduidelijking kan een organogram worden weergegeven. Geef in beschrijvende vorm aan welke rollen in het organogram zijn opgenomen met de bijbehorende bevoegdheden en verantwoordelijkheden. Duidelijk moet zijn wie waarvoor bevoegd is en wat van wie verwacht mag worden. </w:t>
      </w:r>
      <w:r w:rsidRPr="53F44E9F">
        <w:rPr>
          <w:i/>
          <w:iCs/>
          <w:sz w:val="16"/>
          <w:szCs w:val="16"/>
        </w:rPr>
        <w:t xml:space="preserve">Geef aan wie betrokken is bij je project en wat zijn/haar functie en wat de rol binnen jouw project is. Zo kan iemand met functie </w:t>
      </w:r>
      <w:r w:rsidR="19B6B902" w:rsidRPr="53F44E9F">
        <w:rPr>
          <w:i/>
          <w:iCs/>
          <w:sz w:val="16"/>
          <w:szCs w:val="16"/>
        </w:rPr>
        <w:t>‘</w:t>
      </w:r>
      <w:r w:rsidRPr="53F44E9F">
        <w:rPr>
          <w:i/>
          <w:iCs/>
          <w:sz w:val="16"/>
          <w:szCs w:val="16"/>
        </w:rPr>
        <w:t>manager van afdeling X</w:t>
      </w:r>
      <w:r w:rsidR="3F6C22F4" w:rsidRPr="53F44E9F">
        <w:rPr>
          <w:i/>
          <w:iCs/>
          <w:sz w:val="16"/>
          <w:szCs w:val="16"/>
        </w:rPr>
        <w:t xml:space="preserve">’ </w:t>
      </w:r>
      <w:r w:rsidRPr="53F44E9F">
        <w:rPr>
          <w:i/>
          <w:iCs/>
          <w:sz w:val="16"/>
          <w:szCs w:val="16"/>
        </w:rPr>
        <w:t xml:space="preserve">de rol van Product Owner hebben in jouw project. In dit project </w:t>
      </w:r>
      <w:r w:rsidR="0093844A" w:rsidRPr="53F44E9F">
        <w:rPr>
          <w:i/>
          <w:iCs/>
          <w:sz w:val="16"/>
          <w:szCs w:val="16"/>
        </w:rPr>
        <w:t>zijn</w:t>
      </w:r>
      <w:r w:rsidRPr="53F44E9F">
        <w:rPr>
          <w:i/>
          <w:iCs/>
          <w:sz w:val="16"/>
          <w:szCs w:val="16"/>
        </w:rPr>
        <w:t xml:space="preserve"> zowel de </w:t>
      </w:r>
      <w:r w:rsidR="7991DAF7" w:rsidRPr="53F44E9F">
        <w:rPr>
          <w:i/>
          <w:iCs/>
          <w:sz w:val="16"/>
          <w:szCs w:val="16"/>
        </w:rPr>
        <w:t>stage/</w:t>
      </w:r>
      <w:r w:rsidRPr="53F44E9F">
        <w:rPr>
          <w:i/>
          <w:iCs/>
          <w:sz w:val="16"/>
          <w:szCs w:val="16"/>
        </w:rPr>
        <w:t>afstudeerorganisatie als Fontys sta</w:t>
      </w:r>
      <w:r w:rsidR="00F6002B" w:rsidRPr="53F44E9F">
        <w:rPr>
          <w:i/>
          <w:iCs/>
          <w:sz w:val="16"/>
          <w:szCs w:val="16"/>
        </w:rPr>
        <w:t>keholder</w:t>
      </w:r>
      <w:r w:rsidR="18973183" w:rsidRPr="53F44E9F">
        <w:rPr>
          <w:i/>
          <w:iCs/>
          <w:sz w:val="16"/>
          <w:szCs w:val="16"/>
        </w:rPr>
        <w:t>s</w:t>
      </w:r>
      <w:r w:rsidR="00F6002B" w:rsidRPr="53F44E9F">
        <w:rPr>
          <w:i/>
          <w:iCs/>
          <w:sz w:val="16"/>
          <w:szCs w:val="16"/>
        </w:rPr>
        <w:t>. Neem dus ook je stage</w:t>
      </w:r>
      <w:r w:rsidRPr="53F44E9F">
        <w:rPr>
          <w:i/>
          <w:iCs/>
          <w:sz w:val="16"/>
          <w:szCs w:val="16"/>
        </w:rPr>
        <w:t xml:space="preserve">docenten en jezelf op in dit schema.&gt;&gt; </w:t>
      </w:r>
    </w:p>
    <w:tbl>
      <w:tblPr>
        <w:tblpPr w:leftFromText="141" w:rightFromText="141" w:vertAnchor="page" w:horzAnchor="margin" w:tblpY="4240"/>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132"/>
        <w:gridCol w:w="373"/>
        <w:gridCol w:w="2299"/>
        <w:gridCol w:w="3660"/>
      </w:tblGrid>
      <w:tr w:rsidR="00F6002B" w:rsidRPr="00F51F42" w14:paraId="1088815F" w14:textId="77777777" w:rsidTr="002D184C">
        <w:trPr>
          <w:cantSplit/>
          <w:trHeight w:val="454"/>
        </w:trPr>
        <w:tc>
          <w:tcPr>
            <w:tcW w:w="3132" w:type="dxa"/>
            <w:shd w:val="clear" w:color="auto" w:fill="FFFFFF" w:themeFill="background1"/>
          </w:tcPr>
          <w:p w14:paraId="355B87C7" w14:textId="77777777" w:rsidR="00F6002B" w:rsidRPr="00F51F42" w:rsidRDefault="00F6002B" w:rsidP="00F6002B">
            <w:pPr>
              <w:pStyle w:val="tabelheader"/>
              <w:rPr>
                <w:b/>
                <w:color w:val="1F497D" w:themeColor="text2"/>
                <w:sz w:val="20"/>
              </w:rPr>
            </w:pPr>
            <w:r w:rsidRPr="00F51F42">
              <w:rPr>
                <w:b/>
                <w:color w:val="1F497D" w:themeColor="text2"/>
                <w:sz w:val="20"/>
              </w:rPr>
              <w:t>Naam + tel + e-mail</w:t>
            </w:r>
          </w:p>
        </w:tc>
        <w:tc>
          <w:tcPr>
            <w:tcW w:w="373" w:type="dxa"/>
            <w:shd w:val="clear" w:color="auto" w:fill="FFFFFF" w:themeFill="background1"/>
          </w:tcPr>
          <w:p w14:paraId="1374B7E2" w14:textId="77777777" w:rsidR="00F6002B" w:rsidRPr="00F51F42" w:rsidRDefault="00F6002B" w:rsidP="00F6002B">
            <w:pPr>
              <w:pStyle w:val="tabelheader"/>
              <w:rPr>
                <w:b/>
                <w:color w:val="1F497D" w:themeColor="text2"/>
                <w:sz w:val="20"/>
              </w:rPr>
            </w:pPr>
            <w:r w:rsidRPr="00F51F42">
              <w:rPr>
                <w:b/>
                <w:color w:val="1F497D" w:themeColor="text2"/>
                <w:sz w:val="20"/>
              </w:rPr>
              <w:t>Afk.</w:t>
            </w:r>
          </w:p>
        </w:tc>
        <w:tc>
          <w:tcPr>
            <w:tcW w:w="2299" w:type="dxa"/>
            <w:shd w:val="clear" w:color="auto" w:fill="FFFFFF" w:themeFill="background1"/>
          </w:tcPr>
          <w:p w14:paraId="7FBF23BA" w14:textId="77777777" w:rsidR="00F6002B" w:rsidRPr="00F51F42" w:rsidRDefault="00F6002B" w:rsidP="00F6002B">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62CA9379" w14:textId="77777777" w:rsidR="00F6002B" w:rsidRPr="00F51F42" w:rsidRDefault="00F6002B" w:rsidP="00F6002B">
            <w:pPr>
              <w:pStyle w:val="tabelheader"/>
              <w:rPr>
                <w:b/>
                <w:color w:val="1F497D" w:themeColor="text2"/>
                <w:sz w:val="20"/>
              </w:rPr>
            </w:pPr>
            <w:r w:rsidRPr="00F51F42">
              <w:rPr>
                <w:b/>
                <w:color w:val="1F497D" w:themeColor="text2"/>
                <w:sz w:val="20"/>
              </w:rPr>
              <w:t>Beschikbaarheid</w:t>
            </w:r>
          </w:p>
        </w:tc>
      </w:tr>
      <w:tr w:rsidR="00B301B7" w:rsidRPr="00F51F42" w14:paraId="48A810F1" w14:textId="77777777" w:rsidTr="002D184C">
        <w:trPr>
          <w:cantSplit/>
          <w:trHeight w:val="454"/>
        </w:trPr>
        <w:tc>
          <w:tcPr>
            <w:tcW w:w="3132" w:type="dxa"/>
            <w:shd w:val="clear" w:color="auto" w:fill="FFFFFF" w:themeFill="background1"/>
          </w:tcPr>
          <w:p w14:paraId="44BB75AC" w14:textId="1195D5EC" w:rsidR="00B301B7" w:rsidRPr="00482707" w:rsidRDefault="00B301B7" w:rsidP="00F6002B">
            <w:pPr>
              <w:pStyle w:val="tabelheader"/>
              <w:rPr>
                <w:b/>
                <w:color w:val="1F497D" w:themeColor="text2"/>
                <w:sz w:val="20"/>
              </w:rPr>
            </w:pPr>
            <w:r w:rsidRPr="00482707">
              <w:rPr>
                <w:b/>
                <w:color w:val="1F497D" w:themeColor="text2"/>
                <w:sz w:val="20"/>
              </w:rPr>
              <w:t xml:space="preserve">Francois </w:t>
            </w:r>
            <w:r w:rsidR="00482707" w:rsidRPr="00482707">
              <w:rPr>
                <w:b/>
                <w:color w:val="1F497D" w:themeColor="text2"/>
                <w:sz w:val="20"/>
              </w:rPr>
              <w:t>H</w:t>
            </w:r>
            <w:r w:rsidRPr="00482707">
              <w:rPr>
                <w:b/>
                <w:color w:val="1F497D" w:themeColor="text2"/>
                <w:sz w:val="20"/>
              </w:rPr>
              <w:t xml:space="preserve">aan </w:t>
            </w:r>
          </w:p>
          <w:p w14:paraId="0C950BCE" w14:textId="06B717D9" w:rsidR="00B301B7" w:rsidRPr="00482707" w:rsidRDefault="00B301B7" w:rsidP="00F6002B">
            <w:pPr>
              <w:pStyle w:val="tabelheader"/>
              <w:rPr>
                <w:b/>
                <w:color w:val="1F497D" w:themeColor="text2"/>
                <w:sz w:val="20"/>
              </w:rPr>
            </w:pPr>
            <w:r w:rsidRPr="00482707">
              <w:rPr>
                <w:b/>
                <w:color w:val="1F497D" w:themeColor="text2"/>
                <w:sz w:val="20"/>
              </w:rPr>
              <w:t>06</w:t>
            </w:r>
            <w:r w:rsidR="002D184C" w:rsidRPr="00482707">
              <w:rPr>
                <w:b/>
                <w:color w:val="1F497D" w:themeColor="text2"/>
                <w:sz w:val="20"/>
              </w:rPr>
              <w:t xml:space="preserve"> </w:t>
            </w:r>
            <w:r w:rsidRPr="00482707">
              <w:rPr>
                <w:b/>
                <w:color w:val="1F497D" w:themeColor="text2"/>
                <w:sz w:val="20"/>
              </w:rPr>
              <w:t>30</w:t>
            </w:r>
            <w:r w:rsidR="002D184C" w:rsidRPr="00482707">
              <w:rPr>
                <w:b/>
                <w:color w:val="1F497D" w:themeColor="text2"/>
                <w:sz w:val="20"/>
              </w:rPr>
              <w:t xml:space="preserve"> </w:t>
            </w:r>
            <w:r w:rsidRPr="00482707">
              <w:rPr>
                <w:b/>
                <w:color w:val="1F497D" w:themeColor="text2"/>
                <w:sz w:val="20"/>
              </w:rPr>
              <w:t>65</w:t>
            </w:r>
            <w:r w:rsidR="002D184C" w:rsidRPr="00482707">
              <w:rPr>
                <w:b/>
                <w:color w:val="1F497D" w:themeColor="text2"/>
                <w:sz w:val="20"/>
              </w:rPr>
              <w:t xml:space="preserve"> </w:t>
            </w:r>
            <w:r w:rsidRPr="00482707">
              <w:rPr>
                <w:b/>
                <w:color w:val="1F497D" w:themeColor="text2"/>
                <w:sz w:val="20"/>
              </w:rPr>
              <w:t>48</w:t>
            </w:r>
            <w:r w:rsidR="002D184C" w:rsidRPr="00482707">
              <w:rPr>
                <w:b/>
                <w:color w:val="1F497D" w:themeColor="text2"/>
                <w:sz w:val="20"/>
              </w:rPr>
              <w:t xml:space="preserve"> </w:t>
            </w:r>
            <w:r w:rsidRPr="00482707">
              <w:rPr>
                <w:b/>
                <w:color w:val="1F497D" w:themeColor="text2"/>
                <w:sz w:val="20"/>
              </w:rPr>
              <w:t>69</w:t>
            </w:r>
          </w:p>
          <w:p w14:paraId="20D43F9F" w14:textId="4E61FCDC" w:rsidR="00B301B7" w:rsidRDefault="00000000" w:rsidP="00F6002B">
            <w:pPr>
              <w:pStyle w:val="tabelheader"/>
              <w:rPr>
                <w:b/>
                <w:color w:val="1F497D" w:themeColor="text2"/>
                <w:sz w:val="20"/>
              </w:rPr>
            </w:pPr>
            <w:hyperlink r:id="rId13" w:history="1">
              <w:r w:rsidR="00FB005F" w:rsidRPr="00996027">
                <w:rPr>
                  <w:rStyle w:val="Hyperlink"/>
                  <w:b/>
                  <w:sz w:val="20"/>
                </w:rPr>
                <w:t>francoishaan@gmail.com</w:t>
              </w:r>
            </w:hyperlink>
          </w:p>
          <w:p w14:paraId="6AE08CE6" w14:textId="6D204683" w:rsidR="00FB005F" w:rsidRPr="00B301B7" w:rsidRDefault="00000000" w:rsidP="00F6002B">
            <w:pPr>
              <w:pStyle w:val="tabelheader"/>
              <w:rPr>
                <w:bCs/>
                <w:color w:val="1F497D" w:themeColor="text2"/>
                <w:sz w:val="20"/>
              </w:rPr>
            </w:pPr>
            <w:hyperlink r:id="rId14" w:history="1">
              <w:r w:rsidR="00FB005F" w:rsidRPr="00996027">
                <w:rPr>
                  <w:rStyle w:val="Hyperlink"/>
                  <w:b/>
                  <w:sz w:val="20"/>
                </w:rPr>
                <w:t>f.haan@performation.com</w:t>
              </w:r>
            </w:hyperlink>
            <w:r w:rsidR="00FB005F">
              <w:rPr>
                <w:b/>
                <w:color w:val="1F497D" w:themeColor="text2"/>
                <w:sz w:val="20"/>
              </w:rPr>
              <w:t xml:space="preserve"> </w:t>
            </w:r>
          </w:p>
        </w:tc>
        <w:tc>
          <w:tcPr>
            <w:tcW w:w="373" w:type="dxa"/>
            <w:shd w:val="clear" w:color="auto" w:fill="FFFFFF" w:themeFill="background1"/>
          </w:tcPr>
          <w:p w14:paraId="438A4539" w14:textId="77777777" w:rsidR="00B301B7" w:rsidRPr="00F51F42" w:rsidRDefault="00B301B7" w:rsidP="00F6002B">
            <w:pPr>
              <w:pStyle w:val="tabelheader"/>
              <w:rPr>
                <w:b/>
                <w:color w:val="1F497D" w:themeColor="text2"/>
                <w:sz w:val="20"/>
              </w:rPr>
            </w:pPr>
          </w:p>
        </w:tc>
        <w:tc>
          <w:tcPr>
            <w:tcW w:w="2299" w:type="dxa"/>
            <w:shd w:val="clear" w:color="auto" w:fill="FFFFFF" w:themeFill="background1"/>
          </w:tcPr>
          <w:p w14:paraId="2A8E6450" w14:textId="42A0E43C" w:rsidR="00B301B7" w:rsidRPr="00F51F42" w:rsidRDefault="00B301B7" w:rsidP="00F6002B">
            <w:pPr>
              <w:pStyle w:val="tabelheader"/>
              <w:rPr>
                <w:b/>
                <w:color w:val="1F497D" w:themeColor="text2"/>
                <w:sz w:val="20"/>
              </w:rPr>
            </w:pPr>
            <w:r>
              <w:rPr>
                <w:b/>
                <w:color w:val="1F497D" w:themeColor="text2"/>
                <w:sz w:val="20"/>
              </w:rPr>
              <w:t>Developer</w:t>
            </w:r>
            <w:r w:rsidR="002C580E">
              <w:rPr>
                <w:b/>
                <w:color w:val="1F497D" w:themeColor="text2"/>
                <w:sz w:val="20"/>
              </w:rPr>
              <w:t>, Projectleider</w:t>
            </w:r>
          </w:p>
        </w:tc>
        <w:tc>
          <w:tcPr>
            <w:tcW w:w="3660" w:type="dxa"/>
            <w:shd w:val="clear" w:color="auto" w:fill="FFFFFF" w:themeFill="background1"/>
          </w:tcPr>
          <w:p w14:paraId="33AB2B47" w14:textId="5F4E5FF2" w:rsidR="00B301B7" w:rsidRPr="00F51F42" w:rsidRDefault="00B301B7" w:rsidP="00F6002B">
            <w:pPr>
              <w:pStyle w:val="tabelheader"/>
              <w:rPr>
                <w:b/>
                <w:color w:val="1F497D" w:themeColor="text2"/>
                <w:sz w:val="20"/>
              </w:rPr>
            </w:pPr>
            <w:r>
              <w:rPr>
                <w:b/>
                <w:color w:val="1F497D" w:themeColor="text2"/>
                <w:sz w:val="20"/>
              </w:rPr>
              <w:t>5 dagen per week</w:t>
            </w:r>
          </w:p>
        </w:tc>
      </w:tr>
      <w:tr w:rsidR="00B301B7" w:rsidRPr="00F51F42" w14:paraId="67ADCE78" w14:textId="77777777" w:rsidTr="002D184C">
        <w:trPr>
          <w:cantSplit/>
          <w:trHeight w:val="454"/>
        </w:trPr>
        <w:tc>
          <w:tcPr>
            <w:tcW w:w="3132" w:type="dxa"/>
            <w:shd w:val="clear" w:color="auto" w:fill="FFFFFF" w:themeFill="background1"/>
          </w:tcPr>
          <w:p w14:paraId="51EA77BD" w14:textId="77777777" w:rsidR="00B301B7" w:rsidRDefault="00B301B7" w:rsidP="00F6002B">
            <w:pPr>
              <w:pStyle w:val="tabelheader"/>
              <w:rPr>
                <w:b/>
                <w:color w:val="1F497D" w:themeColor="text2"/>
                <w:sz w:val="20"/>
              </w:rPr>
            </w:pPr>
            <w:r>
              <w:rPr>
                <w:b/>
                <w:color w:val="1F497D" w:themeColor="text2"/>
                <w:sz w:val="20"/>
              </w:rPr>
              <w:t xml:space="preserve">Ruben Sartorius </w:t>
            </w:r>
          </w:p>
          <w:p w14:paraId="4913D0BC" w14:textId="7F357B31" w:rsidR="00B301B7" w:rsidRDefault="00482707" w:rsidP="00F6002B">
            <w:pPr>
              <w:pStyle w:val="tabelheader"/>
              <w:rPr>
                <w:b/>
                <w:color w:val="1F497D" w:themeColor="text2"/>
                <w:sz w:val="20"/>
              </w:rPr>
            </w:pPr>
            <w:r>
              <w:rPr>
                <w:b/>
                <w:color w:val="1F497D" w:themeColor="text2"/>
                <w:sz w:val="20"/>
              </w:rPr>
              <w:t>0</w:t>
            </w:r>
            <w:r w:rsidR="002D184C" w:rsidRPr="002D184C">
              <w:rPr>
                <w:b/>
                <w:color w:val="1F497D" w:themeColor="text2"/>
                <w:sz w:val="20"/>
              </w:rPr>
              <w:t>6 83 53 27 77</w:t>
            </w:r>
          </w:p>
          <w:p w14:paraId="5F689028" w14:textId="1CE56D28" w:rsidR="00B301B7" w:rsidRPr="00F51F42" w:rsidRDefault="00B301B7" w:rsidP="00F6002B">
            <w:pPr>
              <w:pStyle w:val="tabelheader"/>
              <w:rPr>
                <w:b/>
                <w:color w:val="1F497D" w:themeColor="text2"/>
                <w:sz w:val="20"/>
              </w:rPr>
            </w:pPr>
            <w:r>
              <w:rPr>
                <w:b/>
                <w:color w:val="1F497D" w:themeColor="text2"/>
                <w:sz w:val="20"/>
              </w:rPr>
              <w:t>r.sartorius@performation.com</w:t>
            </w:r>
          </w:p>
        </w:tc>
        <w:tc>
          <w:tcPr>
            <w:tcW w:w="373" w:type="dxa"/>
            <w:shd w:val="clear" w:color="auto" w:fill="FFFFFF" w:themeFill="background1"/>
          </w:tcPr>
          <w:p w14:paraId="496F28BF" w14:textId="77777777" w:rsidR="00B301B7" w:rsidRPr="00F51F42" w:rsidRDefault="00B301B7" w:rsidP="00F6002B">
            <w:pPr>
              <w:pStyle w:val="tabelheader"/>
              <w:rPr>
                <w:b/>
                <w:color w:val="1F497D" w:themeColor="text2"/>
                <w:sz w:val="20"/>
              </w:rPr>
            </w:pPr>
          </w:p>
        </w:tc>
        <w:tc>
          <w:tcPr>
            <w:tcW w:w="2299" w:type="dxa"/>
            <w:shd w:val="clear" w:color="auto" w:fill="FFFFFF" w:themeFill="background1"/>
          </w:tcPr>
          <w:p w14:paraId="487AF589" w14:textId="00E4AED6" w:rsidR="00B301B7" w:rsidRPr="00F51F42" w:rsidRDefault="00482707" w:rsidP="00F6002B">
            <w:pPr>
              <w:pStyle w:val="tabelheader"/>
              <w:rPr>
                <w:b/>
                <w:color w:val="1F497D" w:themeColor="text2"/>
                <w:sz w:val="20"/>
              </w:rPr>
            </w:pPr>
            <w:r>
              <w:rPr>
                <w:b/>
                <w:color w:val="1F497D" w:themeColor="text2"/>
                <w:sz w:val="20"/>
              </w:rPr>
              <w:t>Bedrijfs</w:t>
            </w:r>
            <w:r w:rsidR="002D184C">
              <w:rPr>
                <w:b/>
                <w:color w:val="1F497D" w:themeColor="text2"/>
                <w:sz w:val="20"/>
              </w:rPr>
              <w:t xml:space="preserve">begeleider </w:t>
            </w:r>
          </w:p>
        </w:tc>
        <w:tc>
          <w:tcPr>
            <w:tcW w:w="3660" w:type="dxa"/>
            <w:shd w:val="clear" w:color="auto" w:fill="FFFFFF" w:themeFill="background1"/>
          </w:tcPr>
          <w:p w14:paraId="302A73EB" w14:textId="5EF0BC18" w:rsidR="00B301B7" w:rsidRPr="00F51F42" w:rsidRDefault="002D184C" w:rsidP="00F6002B">
            <w:pPr>
              <w:pStyle w:val="tabelheader"/>
              <w:rPr>
                <w:b/>
                <w:color w:val="1F497D" w:themeColor="text2"/>
                <w:sz w:val="20"/>
              </w:rPr>
            </w:pPr>
            <w:r>
              <w:rPr>
                <w:b/>
                <w:color w:val="1F497D" w:themeColor="text2"/>
                <w:sz w:val="20"/>
              </w:rPr>
              <w:t xml:space="preserve">3,5 dagen per week </w:t>
            </w:r>
          </w:p>
        </w:tc>
      </w:tr>
      <w:tr w:rsidR="00B301B7" w:rsidRPr="00F51F42" w14:paraId="5D31033B" w14:textId="77777777" w:rsidTr="002D184C">
        <w:trPr>
          <w:cantSplit/>
          <w:trHeight w:val="454"/>
        </w:trPr>
        <w:tc>
          <w:tcPr>
            <w:tcW w:w="3132" w:type="dxa"/>
            <w:shd w:val="clear" w:color="auto" w:fill="FFFFFF" w:themeFill="background1"/>
          </w:tcPr>
          <w:p w14:paraId="6B6DDCD3" w14:textId="77777777" w:rsidR="00B301B7" w:rsidRDefault="002D184C" w:rsidP="00F6002B">
            <w:pPr>
              <w:pStyle w:val="tabelheader"/>
              <w:rPr>
                <w:b/>
                <w:color w:val="1F497D" w:themeColor="text2"/>
                <w:sz w:val="20"/>
              </w:rPr>
            </w:pPr>
            <w:r>
              <w:rPr>
                <w:b/>
                <w:color w:val="1F497D" w:themeColor="text2"/>
                <w:sz w:val="20"/>
              </w:rPr>
              <w:t>Dennis Cools</w:t>
            </w:r>
          </w:p>
          <w:p w14:paraId="30122180" w14:textId="033C9C7B" w:rsidR="002D184C" w:rsidRDefault="002D184C" w:rsidP="00F6002B">
            <w:pPr>
              <w:pStyle w:val="tabelheader"/>
              <w:rPr>
                <w:b/>
                <w:color w:val="1F497D" w:themeColor="text2"/>
                <w:sz w:val="20"/>
              </w:rPr>
            </w:pPr>
            <w:r w:rsidRPr="002D184C">
              <w:rPr>
                <w:b/>
                <w:color w:val="1F497D" w:themeColor="text2"/>
                <w:sz w:val="20"/>
              </w:rPr>
              <w:t>06</w:t>
            </w:r>
            <w:r>
              <w:rPr>
                <w:b/>
                <w:color w:val="1F497D" w:themeColor="text2"/>
                <w:sz w:val="20"/>
              </w:rPr>
              <w:t xml:space="preserve"> </w:t>
            </w:r>
            <w:r w:rsidRPr="002D184C">
              <w:rPr>
                <w:b/>
                <w:color w:val="1F497D" w:themeColor="text2"/>
                <w:sz w:val="20"/>
              </w:rPr>
              <w:t>30</w:t>
            </w:r>
            <w:r>
              <w:rPr>
                <w:b/>
                <w:color w:val="1F497D" w:themeColor="text2"/>
                <w:sz w:val="20"/>
              </w:rPr>
              <w:t xml:space="preserve"> </w:t>
            </w:r>
            <w:r w:rsidRPr="002D184C">
              <w:rPr>
                <w:b/>
                <w:color w:val="1F497D" w:themeColor="text2"/>
                <w:sz w:val="20"/>
              </w:rPr>
              <w:t>11</w:t>
            </w:r>
            <w:r>
              <w:rPr>
                <w:b/>
                <w:color w:val="1F497D" w:themeColor="text2"/>
                <w:sz w:val="20"/>
              </w:rPr>
              <w:t xml:space="preserve"> </w:t>
            </w:r>
            <w:r w:rsidRPr="002D184C">
              <w:rPr>
                <w:b/>
                <w:color w:val="1F497D" w:themeColor="text2"/>
                <w:sz w:val="20"/>
              </w:rPr>
              <w:t>99</w:t>
            </w:r>
            <w:r>
              <w:rPr>
                <w:b/>
                <w:color w:val="1F497D" w:themeColor="text2"/>
                <w:sz w:val="20"/>
              </w:rPr>
              <w:t xml:space="preserve"> </w:t>
            </w:r>
            <w:r w:rsidRPr="002D184C">
              <w:rPr>
                <w:b/>
                <w:color w:val="1F497D" w:themeColor="text2"/>
                <w:sz w:val="20"/>
              </w:rPr>
              <w:t>76</w:t>
            </w:r>
          </w:p>
          <w:p w14:paraId="346AAAD2" w14:textId="0B6C1C26" w:rsidR="002D184C" w:rsidRPr="00F51F42" w:rsidRDefault="002D184C" w:rsidP="00F6002B">
            <w:pPr>
              <w:pStyle w:val="tabelheader"/>
              <w:rPr>
                <w:b/>
                <w:color w:val="1F497D" w:themeColor="text2"/>
                <w:sz w:val="20"/>
              </w:rPr>
            </w:pPr>
            <w:r w:rsidRPr="002D184C">
              <w:rPr>
                <w:b/>
                <w:color w:val="1F497D" w:themeColor="text2"/>
                <w:sz w:val="20"/>
              </w:rPr>
              <w:t>d.cools@fontys.nl</w:t>
            </w:r>
          </w:p>
        </w:tc>
        <w:tc>
          <w:tcPr>
            <w:tcW w:w="373" w:type="dxa"/>
            <w:shd w:val="clear" w:color="auto" w:fill="FFFFFF" w:themeFill="background1"/>
          </w:tcPr>
          <w:p w14:paraId="7B280C68" w14:textId="77777777" w:rsidR="00B301B7" w:rsidRPr="00F51F42" w:rsidRDefault="00B301B7" w:rsidP="00F6002B">
            <w:pPr>
              <w:pStyle w:val="tabelheader"/>
              <w:rPr>
                <w:b/>
                <w:color w:val="1F497D" w:themeColor="text2"/>
                <w:sz w:val="20"/>
              </w:rPr>
            </w:pPr>
          </w:p>
        </w:tc>
        <w:tc>
          <w:tcPr>
            <w:tcW w:w="2299" w:type="dxa"/>
            <w:shd w:val="clear" w:color="auto" w:fill="FFFFFF" w:themeFill="background1"/>
          </w:tcPr>
          <w:p w14:paraId="4A70F4FB" w14:textId="6013F6CC" w:rsidR="00B301B7" w:rsidRPr="00F51F42" w:rsidRDefault="00482707" w:rsidP="00F6002B">
            <w:pPr>
              <w:pStyle w:val="tabelheader"/>
              <w:rPr>
                <w:b/>
                <w:color w:val="1F497D" w:themeColor="text2"/>
                <w:sz w:val="20"/>
              </w:rPr>
            </w:pPr>
            <w:r>
              <w:rPr>
                <w:b/>
                <w:color w:val="1F497D" w:themeColor="text2"/>
                <w:sz w:val="20"/>
              </w:rPr>
              <w:t>Docent</w:t>
            </w:r>
            <w:r w:rsidR="002D184C">
              <w:rPr>
                <w:b/>
                <w:color w:val="1F497D" w:themeColor="text2"/>
                <w:sz w:val="20"/>
              </w:rPr>
              <w:t>begeleider</w:t>
            </w:r>
          </w:p>
        </w:tc>
        <w:tc>
          <w:tcPr>
            <w:tcW w:w="3660" w:type="dxa"/>
            <w:shd w:val="clear" w:color="auto" w:fill="FFFFFF" w:themeFill="background1"/>
          </w:tcPr>
          <w:p w14:paraId="6A731D1E" w14:textId="72F42CA9" w:rsidR="00B301B7" w:rsidRPr="00F51F42" w:rsidRDefault="002D184C" w:rsidP="00F6002B">
            <w:pPr>
              <w:pStyle w:val="tabelheader"/>
              <w:rPr>
                <w:b/>
                <w:color w:val="1F497D" w:themeColor="text2"/>
                <w:sz w:val="20"/>
              </w:rPr>
            </w:pPr>
            <w:r>
              <w:rPr>
                <w:b/>
                <w:color w:val="1F497D" w:themeColor="text2"/>
                <w:sz w:val="20"/>
              </w:rPr>
              <w:t>5 dagen per week</w:t>
            </w:r>
          </w:p>
        </w:tc>
      </w:tr>
      <w:tr w:rsidR="002D184C" w:rsidRPr="00F51F42" w14:paraId="38662B9F" w14:textId="77777777" w:rsidTr="002D184C">
        <w:trPr>
          <w:cantSplit/>
          <w:trHeight w:val="454"/>
        </w:trPr>
        <w:tc>
          <w:tcPr>
            <w:tcW w:w="3132" w:type="dxa"/>
            <w:shd w:val="clear" w:color="auto" w:fill="FFFFFF" w:themeFill="background1"/>
          </w:tcPr>
          <w:p w14:paraId="0D792C54" w14:textId="3C3C83E5" w:rsidR="002D184C" w:rsidRDefault="00482707" w:rsidP="00F6002B">
            <w:pPr>
              <w:pStyle w:val="tabelheader"/>
              <w:rPr>
                <w:b/>
                <w:color w:val="1F497D" w:themeColor="text2"/>
                <w:sz w:val="20"/>
              </w:rPr>
            </w:pPr>
            <w:r>
              <w:rPr>
                <w:b/>
                <w:color w:val="1F497D" w:themeColor="text2"/>
                <w:sz w:val="20"/>
              </w:rPr>
              <w:t>Saskia Steen</w:t>
            </w:r>
          </w:p>
          <w:p w14:paraId="789CB4C4" w14:textId="1A9AC887" w:rsidR="00482707" w:rsidRDefault="00482707" w:rsidP="00F6002B">
            <w:pPr>
              <w:pStyle w:val="tabelheader"/>
              <w:rPr>
                <w:b/>
                <w:color w:val="1F497D" w:themeColor="text2"/>
                <w:sz w:val="20"/>
              </w:rPr>
            </w:pPr>
            <w:r w:rsidRPr="00482707">
              <w:rPr>
                <w:b/>
                <w:color w:val="1F497D" w:themeColor="text2"/>
                <w:sz w:val="20"/>
              </w:rPr>
              <w:t>06 42 58 33 32</w:t>
            </w:r>
          </w:p>
          <w:p w14:paraId="6BF7C31C" w14:textId="6C38770E" w:rsidR="00482707" w:rsidRDefault="00482707" w:rsidP="00F6002B">
            <w:pPr>
              <w:pStyle w:val="tabelheader"/>
              <w:rPr>
                <w:b/>
                <w:color w:val="1F497D" w:themeColor="text2"/>
                <w:sz w:val="20"/>
              </w:rPr>
            </w:pPr>
            <w:r w:rsidRPr="00482707">
              <w:rPr>
                <w:b/>
                <w:color w:val="1F497D" w:themeColor="text2"/>
                <w:sz w:val="20"/>
              </w:rPr>
              <w:t>s.steen@performation.com</w:t>
            </w:r>
          </w:p>
        </w:tc>
        <w:tc>
          <w:tcPr>
            <w:tcW w:w="373" w:type="dxa"/>
            <w:shd w:val="clear" w:color="auto" w:fill="FFFFFF" w:themeFill="background1"/>
          </w:tcPr>
          <w:p w14:paraId="1B050867" w14:textId="77777777" w:rsidR="002D184C" w:rsidRPr="00F51F42" w:rsidRDefault="002D184C" w:rsidP="00F6002B">
            <w:pPr>
              <w:pStyle w:val="tabelheader"/>
              <w:rPr>
                <w:b/>
                <w:color w:val="1F497D" w:themeColor="text2"/>
                <w:sz w:val="20"/>
              </w:rPr>
            </w:pPr>
          </w:p>
        </w:tc>
        <w:tc>
          <w:tcPr>
            <w:tcW w:w="2299" w:type="dxa"/>
            <w:shd w:val="clear" w:color="auto" w:fill="FFFFFF" w:themeFill="background1"/>
          </w:tcPr>
          <w:p w14:paraId="2B201B61" w14:textId="6F2FCC8D" w:rsidR="002D184C" w:rsidRDefault="0085347F" w:rsidP="00F6002B">
            <w:pPr>
              <w:pStyle w:val="tabelheader"/>
              <w:rPr>
                <w:b/>
                <w:color w:val="1F497D" w:themeColor="text2"/>
                <w:sz w:val="20"/>
              </w:rPr>
            </w:pPr>
            <w:r>
              <w:rPr>
                <w:b/>
                <w:color w:val="1F497D" w:themeColor="text2"/>
                <w:sz w:val="20"/>
              </w:rPr>
              <w:t>Back-up</w:t>
            </w:r>
            <w:r w:rsidR="00482707">
              <w:rPr>
                <w:b/>
                <w:color w:val="1F497D" w:themeColor="text2"/>
                <w:sz w:val="20"/>
              </w:rPr>
              <w:t xml:space="preserve"> bedrijfsbegeleider </w:t>
            </w:r>
          </w:p>
        </w:tc>
        <w:tc>
          <w:tcPr>
            <w:tcW w:w="3660" w:type="dxa"/>
            <w:shd w:val="clear" w:color="auto" w:fill="FFFFFF" w:themeFill="background1"/>
          </w:tcPr>
          <w:p w14:paraId="09C7286A" w14:textId="5E261F54" w:rsidR="002D184C" w:rsidRDefault="00482707" w:rsidP="00F6002B">
            <w:pPr>
              <w:pStyle w:val="tabelheader"/>
              <w:rPr>
                <w:b/>
                <w:color w:val="1F497D" w:themeColor="text2"/>
                <w:sz w:val="20"/>
              </w:rPr>
            </w:pPr>
            <w:r>
              <w:rPr>
                <w:b/>
                <w:color w:val="1F497D" w:themeColor="text2"/>
                <w:sz w:val="20"/>
              </w:rPr>
              <w:t>5 dagen per week</w:t>
            </w:r>
          </w:p>
        </w:tc>
      </w:tr>
      <w:tr w:rsidR="00482707" w:rsidRPr="00F51F42" w14:paraId="7F1BF0E1" w14:textId="77777777" w:rsidTr="002D184C">
        <w:trPr>
          <w:cantSplit/>
          <w:trHeight w:val="454"/>
        </w:trPr>
        <w:tc>
          <w:tcPr>
            <w:tcW w:w="3132" w:type="dxa"/>
            <w:shd w:val="clear" w:color="auto" w:fill="FFFFFF" w:themeFill="background1"/>
          </w:tcPr>
          <w:p w14:paraId="3E8B6096" w14:textId="77777777" w:rsidR="00482707" w:rsidRDefault="00482707" w:rsidP="00F6002B">
            <w:pPr>
              <w:pStyle w:val="tabelheader"/>
              <w:rPr>
                <w:b/>
                <w:color w:val="1F497D" w:themeColor="text2"/>
                <w:sz w:val="20"/>
              </w:rPr>
            </w:pPr>
            <w:r>
              <w:rPr>
                <w:b/>
                <w:color w:val="1F497D" w:themeColor="text2"/>
                <w:sz w:val="20"/>
              </w:rPr>
              <w:t>Frank Ramakers</w:t>
            </w:r>
          </w:p>
          <w:p w14:paraId="5528C466" w14:textId="581E92FD" w:rsidR="00482707" w:rsidRDefault="00482707" w:rsidP="00F6002B">
            <w:pPr>
              <w:pStyle w:val="tabelheader"/>
              <w:rPr>
                <w:b/>
                <w:color w:val="1F497D" w:themeColor="text2"/>
                <w:sz w:val="20"/>
              </w:rPr>
            </w:pPr>
            <w:r w:rsidRPr="00482707">
              <w:rPr>
                <w:b/>
                <w:color w:val="1F497D" w:themeColor="text2"/>
                <w:sz w:val="20"/>
              </w:rPr>
              <w:t>06 52 35 77 28</w:t>
            </w:r>
          </w:p>
          <w:p w14:paraId="72EB4682" w14:textId="1B0E222C" w:rsidR="00482707" w:rsidRDefault="00482707" w:rsidP="00F6002B">
            <w:pPr>
              <w:pStyle w:val="tabelheader"/>
              <w:rPr>
                <w:b/>
                <w:color w:val="1F497D" w:themeColor="text2"/>
                <w:sz w:val="20"/>
              </w:rPr>
            </w:pPr>
            <w:r w:rsidRPr="00482707">
              <w:rPr>
                <w:b/>
                <w:color w:val="1F497D" w:themeColor="text2"/>
                <w:sz w:val="20"/>
              </w:rPr>
              <w:t>f.ramakers@performation.com</w:t>
            </w:r>
          </w:p>
        </w:tc>
        <w:tc>
          <w:tcPr>
            <w:tcW w:w="373" w:type="dxa"/>
            <w:shd w:val="clear" w:color="auto" w:fill="FFFFFF" w:themeFill="background1"/>
          </w:tcPr>
          <w:p w14:paraId="46FCD63F" w14:textId="77777777" w:rsidR="00482707" w:rsidRPr="00F51F42" w:rsidRDefault="00482707" w:rsidP="00F6002B">
            <w:pPr>
              <w:pStyle w:val="tabelheader"/>
              <w:rPr>
                <w:b/>
                <w:color w:val="1F497D" w:themeColor="text2"/>
                <w:sz w:val="20"/>
              </w:rPr>
            </w:pPr>
          </w:p>
        </w:tc>
        <w:tc>
          <w:tcPr>
            <w:tcW w:w="2299" w:type="dxa"/>
            <w:shd w:val="clear" w:color="auto" w:fill="FFFFFF" w:themeFill="background1"/>
          </w:tcPr>
          <w:p w14:paraId="6CB413D0" w14:textId="17251B5C" w:rsidR="00482707" w:rsidRDefault="00482707" w:rsidP="00F6002B">
            <w:pPr>
              <w:pStyle w:val="tabelheader"/>
              <w:rPr>
                <w:b/>
                <w:color w:val="1F497D" w:themeColor="text2"/>
                <w:sz w:val="20"/>
              </w:rPr>
            </w:pPr>
            <w:r>
              <w:rPr>
                <w:b/>
                <w:color w:val="1F497D" w:themeColor="text2"/>
                <w:sz w:val="20"/>
              </w:rPr>
              <w:t>Chapter lead</w:t>
            </w:r>
          </w:p>
        </w:tc>
        <w:tc>
          <w:tcPr>
            <w:tcW w:w="3660" w:type="dxa"/>
            <w:shd w:val="clear" w:color="auto" w:fill="FFFFFF" w:themeFill="background1"/>
          </w:tcPr>
          <w:p w14:paraId="5369061A" w14:textId="4BE289E2" w:rsidR="00482707" w:rsidRDefault="00482707" w:rsidP="00F6002B">
            <w:pPr>
              <w:pStyle w:val="tabelheader"/>
              <w:rPr>
                <w:b/>
                <w:color w:val="1F497D" w:themeColor="text2"/>
                <w:sz w:val="20"/>
              </w:rPr>
            </w:pPr>
            <w:r>
              <w:rPr>
                <w:b/>
                <w:color w:val="1F497D" w:themeColor="text2"/>
                <w:sz w:val="20"/>
              </w:rPr>
              <w:t>4 dagen per week</w:t>
            </w:r>
          </w:p>
        </w:tc>
      </w:tr>
      <w:tr w:rsidR="002F38F1" w:rsidRPr="00F51F42" w14:paraId="1FB9AA84" w14:textId="77777777" w:rsidTr="002D184C">
        <w:trPr>
          <w:cantSplit/>
          <w:trHeight w:val="454"/>
        </w:trPr>
        <w:tc>
          <w:tcPr>
            <w:tcW w:w="3132" w:type="dxa"/>
            <w:shd w:val="clear" w:color="auto" w:fill="FFFFFF" w:themeFill="background1"/>
          </w:tcPr>
          <w:p w14:paraId="44F905A8" w14:textId="25ADDFB8" w:rsidR="002F38F1" w:rsidRDefault="002F38F1" w:rsidP="00F6002B">
            <w:pPr>
              <w:pStyle w:val="tabelheader"/>
              <w:rPr>
                <w:b/>
                <w:color w:val="1F497D" w:themeColor="text2"/>
                <w:sz w:val="20"/>
              </w:rPr>
            </w:pPr>
          </w:p>
        </w:tc>
        <w:tc>
          <w:tcPr>
            <w:tcW w:w="373" w:type="dxa"/>
            <w:shd w:val="clear" w:color="auto" w:fill="FFFFFF" w:themeFill="background1"/>
          </w:tcPr>
          <w:p w14:paraId="205ADA32" w14:textId="77777777" w:rsidR="002F38F1" w:rsidRPr="00F51F42" w:rsidRDefault="002F38F1" w:rsidP="00F6002B">
            <w:pPr>
              <w:pStyle w:val="tabelheader"/>
              <w:rPr>
                <w:b/>
                <w:color w:val="1F497D" w:themeColor="text2"/>
                <w:sz w:val="20"/>
              </w:rPr>
            </w:pPr>
          </w:p>
        </w:tc>
        <w:tc>
          <w:tcPr>
            <w:tcW w:w="2299" w:type="dxa"/>
            <w:shd w:val="clear" w:color="auto" w:fill="FFFFFF" w:themeFill="background1"/>
          </w:tcPr>
          <w:p w14:paraId="58717F23" w14:textId="3E8FDD0F" w:rsidR="002F38F1" w:rsidRDefault="002F38F1" w:rsidP="00F6002B">
            <w:pPr>
              <w:pStyle w:val="tabelheader"/>
              <w:rPr>
                <w:b/>
                <w:color w:val="1F497D" w:themeColor="text2"/>
                <w:sz w:val="20"/>
              </w:rPr>
            </w:pPr>
          </w:p>
        </w:tc>
        <w:tc>
          <w:tcPr>
            <w:tcW w:w="3660" w:type="dxa"/>
            <w:shd w:val="clear" w:color="auto" w:fill="FFFFFF" w:themeFill="background1"/>
          </w:tcPr>
          <w:p w14:paraId="15274CCA" w14:textId="1A6C6771" w:rsidR="002F38F1" w:rsidRDefault="002F38F1" w:rsidP="00F6002B">
            <w:pPr>
              <w:pStyle w:val="tabelheader"/>
              <w:rPr>
                <w:b/>
                <w:color w:val="1F497D" w:themeColor="text2"/>
                <w:sz w:val="20"/>
              </w:rPr>
            </w:pPr>
          </w:p>
        </w:tc>
      </w:tr>
      <w:tr w:rsidR="00F6002B" w:rsidRPr="00492252" w14:paraId="29CFDDC5" w14:textId="77777777" w:rsidTr="002D184C">
        <w:trPr>
          <w:cantSplit/>
          <w:trHeight w:val="340"/>
        </w:trPr>
        <w:tc>
          <w:tcPr>
            <w:tcW w:w="3132" w:type="dxa"/>
          </w:tcPr>
          <w:p w14:paraId="5FD7C904" w14:textId="77777777" w:rsidR="00F6002B" w:rsidRPr="00D04B38" w:rsidRDefault="00F6002B" w:rsidP="00F6002B">
            <w:pPr>
              <w:pStyle w:val="Tabelbody"/>
              <w:rPr>
                <w:i/>
              </w:rPr>
            </w:pPr>
            <w:r>
              <w:rPr>
                <w:i/>
              </w:rPr>
              <w:t>Contactgegevens</w:t>
            </w:r>
          </w:p>
        </w:tc>
        <w:tc>
          <w:tcPr>
            <w:tcW w:w="373" w:type="dxa"/>
          </w:tcPr>
          <w:p w14:paraId="74477E6F" w14:textId="7CCBCC23" w:rsidR="00F6002B" w:rsidRPr="00883804" w:rsidRDefault="00F6002B" w:rsidP="00F6002B">
            <w:pPr>
              <w:pStyle w:val="Tabelbody"/>
              <w:rPr>
                <w:i/>
              </w:rPr>
            </w:pPr>
          </w:p>
        </w:tc>
        <w:tc>
          <w:tcPr>
            <w:tcW w:w="2299" w:type="dxa"/>
          </w:tcPr>
          <w:p w14:paraId="75CA5C4F" w14:textId="77777777" w:rsidR="00F6002B" w:rsidRPr="00883804" w:rsidRDefault="00F6002B" w:rsidP="00F6002B">
            <w:pPr>
              <w:pStyle w:val="Tabelbody"/>
              <w:rPr>
                <w:i/>
              </w:rPr>
            </w:pPr>
            <w:r w:rsidRPr="00883804">
              <w:rPr>
                <w:i/>
              </w:rPr>
              <w:t>Vermeld de rol of eventuele specifieke taken</w:t>
            </w:r>
          </w:p>
        </w:tc>
        <w:tc>
          <w:tcPr>
            <w:tcW w:w="3660" w:type="dxa"/>
          </w:tcPr>
          <w:p w14:paraId="6F4449CB" w14:textId="77777777" w:rsidR="00F6002B" w:rsidRPr="00883804" w:rsidRDefault="00F6002B" w:rsidP="00F6002B">
            <w:pPr>
              <w:pStyle w:val="Tabelbody"/>
              <w:rPr>
                <w:i/>
              </w:rPr>
            </w:pPr>
            <w:r w:rsidRPr="00883804">
              <w:rPr>
                <w:i/>
              </w:rPr>
              <w:t>Welke beschikbaarheid van de persoon is noodzakelijk (bijv. 3 dagen per week, gedurende fase 2)</w:t>
            </w:r>
          </w:p>
        </w:tc>
      </w:tr>
    </w:tbl>
    <w:p w14:paraId="5FCD5DE5" w14:textId="77777777" w:rsidR="00AE4D1E" w:rsidRDefault="00AE4D1E" w:rsidP="00AE4D1E"/>
    <w:p w14:paraId="6497F71A" w14:textId="77777777" w:rsidR="00AE4D1E" w:rsidRDefault="00AE4D1E" w:rsidP="00AE4D1E">
      <w:pPr>
        <w:pStyle w:val="Heading2"/>
      </w:pPr>
      <w:bookmarkStart w:id="69" w:name="_Toc90035032"/>
      <w:bookmarkStart w:id="70" w:name="_Toc127970965"/>
      <w:r>
        <w:t>Communicatie</w:t>
      </w:r>
      <w:bookmarkEnd w:id="69"/>
      <w:bookmarkEnd w:id="70"/>
    </w:p>
    <w:p w14:paraId="638C04AC" w14:textId="07C622B7" w:rsidR="00AE4D1E" w:rsidRDefault="00AE4D1E" w:rsidP="53F44E9F">
      <w:pPr>
        <w:rPr>
          <w:i/>
          <w:iCs/>
          <w:sz w:val="16"/>
          <w:szCs w:val="16"/>
        </w:rPr>
      </w:pPr>
      <w:r w:rsidRPr="53F44E9F">
        <w:rPr>
          <w:i/>
          <w:iCs/>
          <w:sz w:val="16"/>
          <w:szCs w:val="16"/>
        </w:rPr>
        <w:t>&lt;&lt; Geef aan welke communicatie/afstemmingen er zijn. Denk aan afstemming met bedrijfsbegeleider, docentbegeleider en met andere stakeholders. Op welke manier en hoe vaak vinden deze afstemmingen plaats?&gt;&gt;</w:t>
      </w:r>
    </w:p>
    <w:p w14:paraId="5FDD9FAD" w14:textId="22B1AD9A" w:rsidR="00AA27F9" w:rsidRDefault="00B14D5F" w:rsidP="53F44E9F">
      <w:r>
        <w:t>Zoals eerder al genoemd wordt er binnen Performation gewerkt in scrum dus zo’n afstem moment zal sprint gebonden zijn</w:t>
      </w:r>
      <w:r w:rsidR="009A1ED3">
        <w:t xml:space="preserve"> of zodra ik of mijn bedrijfsbegeleider hier aan toe is</w:t>
      </w:r>
      <w:r>
        <w:t xml:space="preserve">. </w:t>
      </w:r>
      <w:r w:rsidR="002606A5">
        <w:t>M</w:t>
      </w:r>
      <w:r>
        <w:t>et mijn docentbegeleider</w:t>
      </w:r>
      <w:r w:rsidR="00796FFA">
        <w:t xml:space="preserve"> worden de eerste weken gezamenlijk met andere stagiairs gepraat vooral over vragen over het projectplan</w:t>
      </w:r>
      <w:r w:rsidR="00DD2B34">
        <w:t>.</w:t>
      </w:r>
      <w:r w:rsidR="00AA27F9">
        <w:t xml:space="preserve"> </w:t>
      </w:r>
      <w:r w:rsidR="00DD2B34">
        <w:t>H</w:t>
      </w:r>
      <w:r w:rsidR="00AA27F9">
        <w:t>ier hebben we een initiële meeting gehad waar ons verteld is waar we op moeten letten en wat er zeker mee genomen moet worden binnen het projectplan</w:t>
      </w:r>
      <w:r w:rsidR="00796FFA">
        <w:t>.</w:t>
      </w:r>
      <w:r w:rsidR="00AA27F9">
        <w:t xml:space="preserve"> Na de carnavals vakantie wordt er ook </w:t>
      </w:r>
      <w:r w:rsidR="00AA27F9">
        <w:lastRenderedPageBreak/>
        <w:t>nog een generale meeting gehouden met de rest van de stagiairs</w:t>
      </w:r>
      <w:r w:rsidR="00C948B7">
        <w:t>.</w:t>
      </w:r>
      <w:r w:rsidR="00AA27F9">
        <w:t xml:space="preserve"> </w:t>
      </w:r>
      <w:r w:rsidR="00C948B7">
        <w:t>Wanneer de docentbegeleider het heeft gelezen zal er een 1 op 1 gesprek plaatsvinden om nog laatste feedbackpunten te bespreken.</w:t>
      </w:r>
    </w:p>
    <w:p w14:paraId="15DCEA5F" w14:textId="4607AE19" w:rsidR="007F2298" w:rsidRDefault="002B71A2" w:rsidP="53F44E9F">
      <w:r>
        <w:t xml:space="preserve">Ook zal ik het projectplan bespreken </w:t>
      </w:r>
      <w:r w:rsidR="001E00EE">
        <w:t xml:space="preserve">en </w:t>
      </w:r>
      <w:r>
        <w:t>laten zien aan mijn bedrijf</w:t>
      </w:r>
      <w:r w:rsidR="001E00EE">
        <w:t>s</w:t>
      </w:r>
      <w:r>
        <w:t xml:space="preserve">begeleider </w:t>
      </w:r>
    </w:p>
    <w:p w14:paraId="65102D55" w14:textId="77777777" w:rsidR="007F2298" w:rsidRDefault="007F2298" w:rsidP="53F44E9F"/>
    <w:p w14:paraId="572E704A" w14:textId="14758B72" w:rsidR="00B14D5F" w:rsidRDefault="00796FFA" w:rsidP="53F44E9F">
      <w:r>
        <w:t xml:space="preserve">Dan zodra het projectplan klaar en goedgekeurd </w:t>
      </w:r>
      <w:r w:rsidR="002B71A2">
        <w:t xml:space="preserve">is </w:t>
      </w:r>
      <w:r>
        <w:t>zal</w:t>
      </w:r>
      <w:r w:rsidR="00385FD3">
        <w:t xml:space="preserve"> </w:t>
      </w:r>
      <w:r>
        <w:t xml:space="preserve">een kennismaking gesprek plaatvinden met de docentbegeleider en </w:t>
      </w:r>
      <w:r w:rsidR="002B71A2">
        <w:t>de</w:t>
      </w:r>
      <w:r>
        <w:t xml:space="preserve"> stagebegeleider</w:t>
      </w:r>
      <w:r w:rsidR="00385FD3">
        <w:t>. Hier zal het projectplan en dus mijn stageopdracht besproken worden. V</w:t>
      </w:r>
      <w:r>
        <w:t>anaf dit moment zullen er gesprekken ingepland worden zodra ik of de docentbegeleider hier voor vraagt.</w:t>
      </w:r>
      <w:r w:rsidR="00232EB4">
        <w:t xml:space="preserve"> Dit zal voornamelijk gebruikt worden om te laten weten hoe het gaat en om mijn portfolio te bespreken.</w:t>
      </w:r>
      <w:r w:rsidR="00740231">
        <w:t xml:space="preserve"> Ik zal persoonlijk wel ervoor zorgen dat er om de zoveel weken een gesprek plaatsvind zodat iedereen </w:t>
      </w:r>
      <w:r w:rsidR="00385FD3">
        <w:t xml:space="preserve">op de hoogte </w:t>
      </w:r>
      <w:r w:rsidR="00740231">
        <w:t>is en eventuele problemen vroeg aangepakt kunnen worden, dit hangt</w:t>
      </w:r>
      <w:r w:rsidR="00302335">
        <w:t xml:space="preserve"> </w:t>
      </w:r>
      <w:r w:rsidR="00740231">
        <w:t>ook af van de beschikbaarheid van mijn docentbegeleider.</w:t>
      </w:r>
    </w:p>
    <w:p w14:paraId="264050D1" w14:textId="0C692FC8" w:rsidR="00881F19" w:rsidRDefault="00881F19" w:rsidP="53F44E9F"/>
    <w:p w14:paraId="3A5AB491" w14:textId="3EDBF311" w:rsidR="00881F19" w:rsidRDefault="0004301F" w:rsidP="53F44E9F">
      <w:r>
        <w:t>Ik zal</w:t>
      </w:r>
      <w:r w:rsidR="00881F19">
        <w:t xml:space="preserve"> ongeveer </w:t>
      </w:r>
      <w:r>
        <w:t xml:space="preserve">elke </w:t>
      </w:r>
      <w:r w:rsidR="00881F19">
        <w:t>3-4 weken praten met mijn bedrijfsbegeleider om mijn</w:t>
      </w:r>
      <w:r w:rsidR="008956C3">
        <w:t xml:space="preserve"> voortgang te bespreken.</w:t>
      </w:r>
    </w:p>
    <w:p w14:paraId="745A772A" w14:textId="4D9A89D5" w:rsidR="006007AD" w:rsidRDefault="006007AD" w:rsidP="53F44E9F"/>
    <w:p w14:paraId="34002DF9" w14:textId="22E4A988" w:rsidR="00A40856" w:rsidRDefault="006007AD" w:rsidP="53F44E9F">
      <w:r>
        <w:t xml:space="preserve">Rond het middelpunt van de stage zal er ook </w:t>
      </w:r>
      <w:r w:rsidR="00106247">
        <w:t>een dag op school</w:t>
      </w:r>
      <w:r w:rsidR="002B71A2">
        <w:t xml:space="preserve"> zijn</w:t>
      </w:r>
      <w:r>
        <w:t xml:space="preserve"> </w:t>
      </w:r>
      <w:r w:rsidR="00106247">
        <w:t xml:space="preserve">om </w:t>
      </w:r>
      <w:r>
        <w:t xml:space="preserve">met andere stagiairs over het bedrijf, de opdracht, de problemen die ik ben tegengekomen en samen kijken naar het portfolio om hier al een idee over te krijgen. </w:t>
      </w:r>
      <w:r w:rsidR="002B71A2">
        <w:t>En een tussentijdse beoordeling waar ik weet op welke vlakken ik nog moet letten voor de laatste helft van de stage.</w:t>
      </w:r>
    </w:p>
    <w:p w14:paraId="154422D3" w14:textId="77777777" w:rsidR="00D75040" w:rsidRDefault="00D75040" w:rsidP="53F44E9F"/>
    <w:p w14:paraId="3CA688B8" w14:textId="4E94D159" w:rsidR="006007AD" w:rsidRDefault="00D75040" w:rsidP="53F44E9F">
      <w:r>
        <w:t>Na de tussentijdse beoordeling zal ik ook vaker dan voorheen een gesprek inplannen zodat mijn voortgang duidelijk is en ik me goed kan aanpassen aan hoe ik ervoor sta</w:t>
      </w:r>
      <w:r w:rsidR="000B7D09">
        <w:t>.</w:t>
      </w:r>
      <w:r>
        <w:t xml:space="preserve"> als ik bijvoorbeeld voor een bepaald leerdoel niet goed uit de voeten kom weet ik dat ik daar nog extra aandacht aan moet besteden.</w:t>
      </w:r>
      <w:r w:rsidR="00A40856">
        <w:t xml:space="preserve"> </w:t>
      </w:r>
    </w:p>
    <w:p w14:paraId="3E301AC6" w14:textId="3810E192" w:rsidR="000B7D09" w:rsidRDefault="000B7D09" w:rsidP="53F44E9F"/>
    <w:p w14:paraId="5E221FAE" w14:textId="5E2640D5" w:rsidR="00CF0747" w:rsidRDefault="00CF0747" w:rsidP="53F44E9F"/>
    <w:p w14:paraId="5D97AEC0" w14:textId="24813F48" w:rsidR="004D4FEC" w:rsidRDefault="004D4FEC" w:rsidP="53F44E9F">
      <w:r>
        <w:t xml:space="preserve">Zodra ik ben </w:t>
      </w:r>
      <w:r w:rsidR="006353EE">
        <w:t>begonnen met het werken aan mijn portfolio zal ik ook consistent contact opzoeken om het portfolio te bespreken. Omdat op het einde van mijn stageperiode ik voornamelijk beoordeeld zal worden op mijn portfolio is het belangrijk dat ik hier veel tijd in steek en goed afstem met mijn docentbegeleider</w:t>
      </w:r>
      <w:r w:rsidR="0048390C">
        <w:t>.</w:t>
      </w:r>
    </w:p>
    <w:p w14:paraId="7069D386" w14:textId="77777777" w:rsidR="004D4FEC" w:rsidRDefault="004D4FEC" w:rsidP="53F44E9F"/>
    <w:p w14:paraId="7B85CD5B" w14:textId="2AC267AE" w:rsidR="00A40856" w:rsidRDefault="00CE7887" w:rsidP="53F44E9F">
      <w:r>
        <w:t>De communicatie met mijn bedrijfsbegeleiders zal dagelijks plaatsvinden in de vorm van de stand</w:t>
      </w:r>
      <w:r w:rsidR="007B6171">
        <w:t>-</w:t>
      </w:r>
      <w:r>
        <w:t>up waar ik aangeef waar ik mee bezig ben en wat ik ga doen en natuurlijk of ik hulp nodig heb of moeite ergens mee heb.</w:t>
      </w:r>
      <w:r w:rsidR="007A7519">
        <w:t xml:space="preserve"> Buiten de stand-ups kan ik natuurlijk ook nog voor hulp vragen</w:t>
      </w:r>
      <w:r w:rsidR="002C6B3B">
        <w:t xml:space="preserve"> mocht dit nodig zijn.</w:t>
      </w:r>
    </w:p>
    <w:p w14:paraId="28E930AB" w14:textId="77777777" w:rsidR="00887333" w:rsidRPr="00B14D5F" w:rsidRDefault="00887333" w:rsidP="53F44E9F"/>
    <w:p w14:paraId="57EC8D08" w14:textId="77777777" w:rsidR="00D508E9" w:rsidRPr="00F6002B" w:rsidRDefault="00D508E9" w:rsidP="53F44E9F">
      <w:pPr>
        <w:rPr>
          <w:i/>
          <w:iCs/>
          <w:sz w:val="16"/>
          <w:szCs w:val="16"/>
        </w:rPr>
      </w:pPr>
    </w:p>
    <w:p w14:paraId="3C3BB6F6" w14:textId="77777777" w:rsidR="00D3014E" w:rsidRDefault="00D3014E" w:rsidP="00D3014E">
      <w:pPr>
        <w:pStyle w:val="Heading2"/>
      </w:pPr>
      <w:bookmarkStart w:id="71" w:name="_Toc90035033"/>
      <w:bookmarkStart w:id="72" w:name="_Toc127970966"/>
      <w:bookmarkStart w:id="73" w:name="_Toc327581062"/>
      <w:bookmarkStart w:id="74" w:name="_Toc327581612"/>
      <w:bookmarkStart w:id="75" w:name="_Toc327583392"/>
      <w:bookmarkStart w:id="76" w:name="_Toc339966131"/>
      <w:r>
        <w:t>Testomgeving en benodigdheden</w:t>
      </w:r>
      <w:bookmarkEnd w:id="71"/>
      <w:bookmarkEnd w:id="72"/>
    </w:p>
    <w:p w14:paraId="7F978FE8" w14:textId="78EFCCA5" w:rsidR="007B1C43" w:rsidRDefault="007B1C43" w:rsidP="00D3014E">
      <w:pPr>
        <w:rPr>
          <w:i/>
          <w:sz w:val="16"/>
          <w:szCs w:val="16"/>
        </w:rPr>
      </w:pPr>
      <w:r>
        <w:rPr>
          <w:i/>
          <w:sz w:val="16"/>
          <w:szCs w:val="16"/>
        </w:rPr>
        <w:t>&lt;&lt;deze sectie weglaten indien niet van toepassing&gt;&gt;</w:t>
      </w:r>
    </w:p>
    <w:p w14:paraId="228AC7C2" w14:textId="12AD7BB8" w:rsidR="00482707" w:rsidRDefault="00EC0933" w:rsidP="00D3014E">
      <w:pPr>
        <w:rPr>
          <w:iCs/>
        </w:rPr>
      </w:pPr>
      <w:r>
        <w:rPr>
          <w:iCs/>
        </w:rPr>
        <w:t xml:space="preserve">Binnen de omgeving van Performation wordt er een </w:t>
      </w:r>
      <w:r w:rsidR="00B31CF8">
        <w:rPr>
          <w:iCs/>
        </w:rPr>
        <w:t>CICD</w:t>
      </w:r>
      <w:r>
        <w:rPr>
          <w:iCs/>
        </w:rPr>
        <w:t xml:space="preserve"> </w:t>
      </w:r>
      <w:r w:rsidR="009A70A2">
        <w:rPr>
          <w:iCs/>
        </w:rPr>
        <w:t xml:space="preserve">pipeline gebruikt, hier zal ik zelf ook gebruik van maken dit loopt allemaal via </w:t>
      </w:r>
      <w:r w:rsidR="00042035">
        <w:rPr>
          <w:iCs/>
        </w:rPr>
        <w:t>D</w:t>
      </w:r>
      <w:r w:rsidR="009A70A2">
        <w:rPr>
          <w:iCs/>
        </w:rPr>
        <w:t>ocker images. Als ik hier geen gebruik van zou kunnen gaan maken zal ik zelf een in elkaar zetten.</w:t>
      </w:r>
    </w:p>
    <w:p w14:paraId="5B8E6B5C" w14:textId="6F992DE6" w:rsidR="00FA62FC" w:rsidRDefault="00FA62FC" w:rsidP="00D3014E">
      <w:pPr>
        <w:rPr>
          <w:iCs/>
        </w:rPr>
      </w:pPr>
      <w:r w:rsidRPr="00FA62FC">
        <w:rPr>
          <w:iCs/>
          <w:noProof/>
        </w:rPr>
        <w:drawing>
          <wp:inline distT="0" distB="0" distL="0" distR="0" wp14:anchorId="508C32EC" wp14:editId="3A83DBEF">
            <wp:extent cx="5909310" cy="2652395"/>
            <wp:effectExtent l="0" t="0" r="0" b="0"/>
            <wp:docPr id="4" name="Picture 4" descr="A picture containing text, indoor,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 businesscard&#10;&#10;Description automatically generated"/>
                    <pic:cNvPicPr/>
                  </pic:nvPicPr>
                  <pic:blipFill>
                    <a:blip r:embed="rId15"/>
                    <a:stretch>
                      <a:fillRect/>
                    </a:stretch>
                  </pic:blipFill>
                  <pic:spPr>
                    <a:xfrm>
                      <a:off x="0" y="0"/>
                      <a:ext cx="5909310" cy="2652395"/>
                    </a:xfrm>
                    <a:prstGeom prst="rect">
                      <a:avLst/>
                    </a:prstGeom>
                  </pic:spPr>
                </pic:pic>
              </a:graphicData>
            </a:graphic>
          </wp:inline>
        </w:drawing>
      </w:r>
    </w:p>
    <w:p w14:paraId="6282B4BB" w14:textId="2C8881E0" w:rsidR="00FA62FC" w:rsidRDefault="00FA62FC" w:rsidP="00D3014E">
      <w:pPr>
        <w:rPr>
          <w:iCs/>
        </w:rPr>
      </w:pPr>
      <w:r>
        <w:rPr>
          <w:iCs/>
        </w:rPr>
        <w:lastRenderedPageBreak/>
        <w:t>Binnen de test omgeving is de nodige database met test data te vinden zodat ik verder kan gaan met het testen van de applicatie en de front-end zodat er tenminste iets te testen is</w:t>
      </w:r>
      <w:r w:rsidR="001150EE">
        <w:rPr>
          <w:iCs/>
        </w:rPr>
        <w:t>.</w:t>
      </w:r>
      <w:r>
        <w:rPr>
          <w:iCs/>
        </w:rPr>
        <w:t xml:space="preserve"> </w:t>
      </w:r>
      <w:r w:rsidR="001150EE">
        <w:rPr>
          <w:iCs/>
        </w:rPr>
        <w:t>D</w:t>
      </w:r>
      <w:r>
        <w:rPr>
          <w:iCs/>
        </w:rPr>
        <w:t xml:space="preserve">eze testomgeving is dan te bereiken vanaf meerdere browsers zodat het op alle belangrijke browsers getest kan worden met name Mozilla Firefox, google Chrome en Microsoft </w:t>
      </w:r>
      <w:r w:rsidR="00C54489">
        <w:rPr>
          <w:iCs/>
        </w:rPr>
        <w:t>Edge</w:t>
      </w:r>
      <w:r>
        <w:rPr>
          <w:iCs/>
        </w:rPr>
        <w:t>.</w:t>
      </w:r>
      <w:r w:rsidR="00A744FE">
        <w:rPr>
          <w:iCs/>
        </w:rPr>
        <w:t xml:space="preserve"> Er is ook de mogelijkheid om de applicatie en de database allemaal te laten runnen in Docker containers</w:t>
      </w:r>
      <w:r w:rsidR="00A805CE">
        <w:rPr>
          <w:iCs/>
        </w:rPr>
        <w:t>.</w:t>
      </w:r>
    </w:p>
    <w:p w14:paraId="259B7D02" w14:textId="59178E4A" w:rsidR="00A03EF3" w:rsidRDefault="00A03EF3" w:rsidP="00D3014E">
      <w:pPr>
        <w:rPr>
          <w:iCs/>
        </w:rPr>
      </w:pPr>
    </w:p>
    <w:p w14:paraId="3C3BB6F7" w14:textId="2DB122FA" w:rsidR="00D3014E" w:rsidRPr="009D7958" w:rsidRDefault="00D3014E" w:rsidP="00D3014E">
      <w:pPr>
        <w:rPr>
          <w:i/>
        </w:rPr>
      </w:pPr>
      <w:r>
        <w:rPr>
          <w:i/>
          <w:sz w:val="16"/>
          <w:szCs w:val="16"/>
        </w:rPr>
        <w:t xml:space="preserve">&lt;&lt;Beschrijf hoe de testomgeving </w:t>
      </w:r>
      <w:r w:rsidR="00407EB3">
        <w:rPr>
          <w:i/>
          <w:sz w:val="16"/>
          <w:szCs w:val="16"/>
        </w:rPr>
        <w:t>eruit</w:t>
      </w:r>
      <w:r>
        <w:rPr>
          <w:i/>
          <w:sz w:val="16"/>
          <w:szCs w:val="16"/>
        </w:rPr>
        <w:t xml:space="preserve"> ziet. Een plaatje geeft over het algemeen het beste overzicht.</w:t>
      </w:r>
      <w:r w:rsidR="004418D9">
        <w:rPr>
          <w:i/>
          <w:sz w:val="16"/>
          <w:szCs w:val="16"/>
        </w:rPr>
        <w:t xml:space="preserve"> Leg ook vast in hoeverre je gebruikt maakt van een CI/CD omgeving (zelf ontwikkeld, of gebruik makend van bestaand systeem)</w:t>
      </w:r>
      <w:r>
        <w:rPr>
          <w:i/>
          <w:sz w:val="16"/>
          <w:szCs w:val="16"/>
        </w:rPr>
        <w:t>&gt;&gt;</w:t>
      </w:r>
    </w:p>
    <w:p w14:paraId="3C3BB6F8" w14:textId="77777777" w:rsidR="00D3014E" w:rsidRDefault="00D3014E" w:rsidP="00D3014E">
      <w:pPr>
        <w:rPr>
          <w:i/>
          <w:sz w:val="16"/>
          <w:szCs w:val="16"/>
        </w:rPr>
      </w:pPr>
    </w:p>
    <w:p w14:paraId="3C3BB6F9" w14:textId="0FBEBCA7" w:rsidR="00D3014E" w:rsidRDefault="00D3014E" w:rsidP="00D3014E">
      <w:pPr>
        <w:rPr>
          <w:i/>
          <w:sz w:val="16"/>
          <w:szCs w:val="16"/>
        </w:rPr>
      </w:pPr>
      <w:r>
        <w:rPr>
          <w:i/>
          <w:sz w:val="16"/>
          <w:szCs w:val="16"/>
        </w:rPr>
        <w:t>&lt;&lt;Beschrijf welke producten in de testomgeving opgenomen zijn, Dit kunnen producten zijn die het project oplevert maar ook externe producten die noodzakelijk zijn om de testaanpak uit te voeren (bijv. computers</w:t>
      </w:r>
      <w:r w:rsidRPr="00B31CF8">
        <w:rPr>
          <w:i/>
          <w:sz w:val="12"/>
          <w:szCs w:val="12"/>
        </w:rPr>
        <w:t>)</w:t>
      </w:r>
      <w:r w:rsidRPr="00B31CF8">
        <w:rPr>
          <w:i/>
          <w:sz w:val="16"/>
          <w:szCs w:val="16"/>
        </w:rPr>
        <w:t>.&gt;&gt;</w:t>
      </w:r>
    </w:p>
    <w:p w14:paraId="2358088B" w14:textId="77777777" w:rsidR="00B31CF8" w:rsidRDefault="00B31CF8" w:rsidP="00D3014E">
      <w:pPr>
        <w:rPr>
          <w:i/>
        </w:rPr>
      </w:pPr>
    </w:p>
    <w:p w14:paraId="6BC922F7" w14:textId="30D25AB5" w:rsidR="00D508E9" w:rsidRPr="00D508E9" w:rsidRDefault="00D508E9" w:rsidP="00D3014E">
      <w:pPr>
        <w:rPr>
          <w:iCs/>
        </w:rPr>
      </w:pPr>
      <w:r>
        <w:rPr>
          <w:iCs/>
        </w:rPr>
        <w:t xml:space="preserve">Om te testen heb ik een </w:t>
      </w:r>
      <w:r w:rsidR="00A15C9D">
        <w:rPr>
          <w:iCs/>
        </w:rPr>
        <w:t xml:space="preserve">Windows </w:t>
      </w:r>
      <w:r>
        <w:rPr>
          <w:iCs/>
        </w:rPr>
        <w:t xml:space="preserve">laptop of computer nodig met </w:t>
      </w:r>
      <w:r w:rsidR="00A15C9D">
        <w:rPr>
          <w:iCs/>
        </w:rPr>
        <w:t>D</w:t>
      </w:r>
      <w:r>
        <w:rPr>
          <w:iCs/>
        </w:rPr>
        <w:t xml:space="preserve">ocker, </w:t>
      </w:r>
      <w:r w:rsidR="002B3421">
        <w:rPr>
          <w:iCs/>
        </w:rPr>
        <w:t>W</w:t>
      </w:r>
      <w:r>
        <w:rPr>
          <w:iCs/>
        </w:rPr>
        <w:t>sl</w:t>
      </w:r>
      <w:r w:rsidR="002B3421">
        <w:rPr>
          <w:iCs/>
        </w:rPr>
        <w:t xml:space="preserve"> en Ubuntu</w:t>
      </w:r>
      <w:r>
        <w:rPr>
          <w:iCs/>
        </w:rPr>
        <w:t xml:space="preserve"> voor de omgeving in te komen waar onder andere de database runt, binnen de testomgeving zal de vertaal module </w:t>
      </w:r>
      <w:r w:rsidR="00042035">
        <w:rPr>
          <w:iCs/>
        </w:rPr>
        <w:t>zitten en enkele teksten om de functionaliteit te kunnen laten zien.</w:t>
      </w:r>
    </w:p>
    <w:bookmarkEnd w:id="73"/>
    <w:bookmarkEnd w:id="74"/>
    <w:bookmarkEnd w:id="75"/>
    <w:bookmarkEnd w:id="76"/>
    <w:p w14:paraId="3C3BB711" w14:textId="77777777" w:rsidR="007A2666" w:rsidRPr="00D4484C" w:rsidRDefault="007A2666" w:rsidP="007A2666"/>
    <w:p w14:paraId="3C3BB712" w14:textId="77777777" w:rsidR="007A2666" w:rsidRDefault="00D3014E" w:rsidP="007A2666">
      <w:pPr>
        <w:pStyle w:val="Heading2"/>
      </w:pPr>
      <w:bookmarkStart w:id="77" w:name="_Toc90035034"/>
      <w:bookmarkStart w:id="78" w:name="_Toc127970967"/>
      <w:r>
        <w:t>Configuratiemanagement</w:t>
      </w:r>
      <w:bookmarkEnd w:id="77"/>
      <w:bookmarkEnd w:id="78"/>
    </w:p>
    <w:p w14:paraId="5C48DDCA" w14:textId="11007532" w:rsidR="007B1C43" w:rsidRDefault="007B1C43" w:rsidP="007B1C43">
      <w:pPr>
        <w:rPr>
          <w:i/>
          <w:sz w:val="16"/>
          <w:szCs w:val="16"/>
        </w:rPr>
      </w:pPr>
      <w:r>
        <w:rPr>
          <w:i/>
          <w:sz w:val="16"/>
          <w:szCs w:val="16"/>
        </w:rPr>
        <w:t>&lt;&lt;deze sectie weglaten indien niet van toepassing&gt;&gt;</w:t>
      </w:r>
    </w:p>
    <w:p w14:paraId="599CCA8A" w14:textId="0F483394" w:rsidR="00D508E9" w:rsidRDefault="00D508E9" w:rsidP="007B1C43">
      <w:pPr>
        <w:rPr>
          <w:iCs/>
        </w:rPr>
      </w:pPr>
      <w:r>
        <w:rPr>
          <w:iCs/>
        </w:rPr>
        <w:t xml:space="preserve">Bij Performation wordt er gebruik gemaakt van </w:t>
      </w:r>
      <w:r w:rsidR="00251185">
        <w:rPr>
          <w:iCs/>
        </w:rPr>
        <w:t>git lab</w:t>
      </w:r>
      <w:r>
        <w:rPr>
          <w:iCs/>
        </w:rPr>
        <w:t xml:space="preserve"> met de git command line om alles te managen, </w:t>
      </w:r>
    </w:p>
    <w:p w14:paraId="2ECD85A9" w14:textId="5C86333A" w:rsidR="009040D6" w:rsidRDefault="000C3DA0" w:rsidP="007B1C43">
      <w:pPr>
        <w:rPr>
          <w:iCs/>
        </w:rPr>
      </w:pPr>
      <w:r>
        <w:rPr>
          <w:iCs/>
        </w:rPr>
        <w:t>Hierbinnen</w:t>
      </w:r>
      <w:r w:rsidR="000E145A">
        <w:rPr>
          <w:iCs/>
        </w:rPr>
        <w:t xml:space="preserve"> heeft elke verschillende ticket binnen Jira een aparte branch waar zodra je bezig bent met de ticket je die branch in moet gaan om aan de ticket te werken</w:t>
      </w:r>
      <w:r w:rsidR="000D1E73">
        <w:rPr>
          <w:iCs/>
        </w:rPr>
        <w:t>.</w:t>
      </w:r>
      <w:r w:rsidR="000E145A">
        <w:rPr>
          <w:iCs/>
        </w:rPr>
        <w:t xml:space="preserve"> </w:t>
      </w:r>
      <w:r w:rsidR="000D1E73">
        <w:rPr>
          <w:iCs/>
        </w:rPr>
        <w:t>Z</w:t>
      </w:r>
      <w:r w:rsidR="000E145A">
        <w:rPr>
          <w:iCs/>
        </w:rPr>
        <w:t>odra deze ticket klaar is moet je het pushen naar de origin branch en dan vanuit die branch een merge request versturen voor de main</w:t>
      </w:r>
      <w:r w:rsidR="00DD03ED">
        <w:rPr>
          <w:iCs/>
        </w:rPr>
        <w:t xml:space="preserve"> </w:t>
      </w:r>
      <w:r w:rsidR="000E145A">
        <w:rPr>
          <w:iCs/>
        </w:rPr>
        <w:t>branch om die samen te kunnen voegen.</w:t>
      </w:r>
      <w:r w:rsidR="009B61C2">
        <w:rPr>
          <w:iCs/>
        </w:rPr>
        <w:t xml:space="preserve"> En zodra een merge request is aangemaakt moet het gecontroleerd worden en moet je 2 duimpjes omhoog krijgen voordat het gemerged mag worden.</w:t>
      </w:r>
    </w:p>
    <w:p w14:paraId="569587F6" w14:textId="77777777" w:rsidR="009040D6" w:rsidRDefault="009040D6" w:rsidP="007B1C43">
      <w:pPr>
        <w:rPr>
          <w:iCs/>
        </w:rPr>
      </w:pPr>
    </w:p>
    <w:p w14:paraId="4AD6D436" w14:textId="707C27E3" w:rsidR="000C3DA0" w:rsidRDefault="000C3DA0" w:rsidP="007B1C43">
      <w:pPr>
        <w:rPr>
          <w:iCs/>
        </w:rPr>
      </w:pPr>
      <w:r>
        <w:rPr>
          <w:iCs/>
        </w:rPr>
        <w:t>Qua releases voorzie ik de laatste</w:t>
      </w:r>
      <w:r w:rsidR="00DB6E86">
        <w:rPr>
          <w:iCs/>
        </w:rPr>
        <w:t>/1.0</w:t>
      </w:r>
      <w:r>
        <w:rPr>
          <w:iCs/>
        </w:rPr>
        <w:t xml:space="preserve"> release waar all</w:t>
      </w:r>
      <w:r w:rsidR="00DB6E86">
        <w:rPr>
          <w:iCs/>
        </w:rPr>
        <w:t>e belangrijkste functionaliteiten inzitten en natuurlijk een front-end die gebruikersvriendelijk is</w:t>
      </w:r>
      <w:r>
        <w:rPr>
          <w:iCs/>
        </w:rPr>
        <w:t>.</w:t>
      </w:r>
      <w:r w:rsidR="000D5F5D">
        <w:rPr>
          <w:iCs/>
        </w:rPr>
        <w:t xml:space="preserve"> </w:t>
      </w:r>
      <w:r w:rsidR="00DD125F">
        <w:rPr>
          <w:iCs/>
        </w:rPr>
        <w:t>Voor de laatste release</w:t>
      </w:r>
      <w:r w:rsidR="00B31CF8">
        <w:rPr>
          <w:iCs/>
        </w:rPr>
        <w:t xml:space="preserve"> zullen </w:t>
      </w:r>
      <w:r w:rsidR="00DD125F">
        <w:rPr>
          <w:iCs/>
        </w:rPr>
        <w:t xml:space="preserve">er </w:t>
      </w:r>
      <w:r w:rsidR="00B31CF8">
        <w:rPr>
          <w:iCs/>
        </w:rPr>
        <w:t xml:space="preserve">feature releases uitkomen </w:t>
      </w:r>
      <w:r w:rsidR="00C712F5">
        <w:rPr>
          <w:iCs/>
        </w:rPr>
        <w:t>die zodra ze klaar zijn samengevoegd zullen worden met de main branch</w:t>
      </w:r>
      <w:r w:rsidR="002533B3">
        <w:rPr>
          <w:iCs/>
        </w:rPr>
        <w:t xml:space="preserve"> nadat ze getest zijn natuurlijk</w:t>
      </w:r>
      <w:r w:rsidR="00C712F5">
        <w:rPr>
          <w:iCs/>
        </w:rPr>
        <w:t>.</w:t>
      </w:r>
      <w:r w:rsidR="002533B3">
        <w:rPr>
          <w:iCs/>
        </w:rPr>
        <w:t xml:space="preserve"> </w:t>
      </w:r>
      <w:r w:rsidR="00DD125F">
        <w:rPr>
          <w:iCs/>
        </w:rPr>
        <w:t>Zodra er meerder functie klaar zijn zullen ze samengevoegd worden in een master branch release waar dan bijvoorbeeld verschillende features aan 1 gedeelte worden toegevoegd.</w:t>
      </w:r>
    </w:p>
    <w:p w14:paraId="39BFAD2E" w14:textId="09638BDD" w:rsidR="005D164F" w:rsidRDefault="005D164F" w:rsidP="007B1C43">
      <w:pPr>
        <w:rPr>
          <w:iCs/>
        </w:rPr>
      </w:pPr>
    </w:p>
    <w:p w14:paraId="4AF96212" w14:textId="31C95398" w:rsidR="005D164F" w:rsidRDefault="005D164F" w:rsidP="007B1C43">
      <w:pPr>
        <w:rPr>
          <w:iCs/>
        </w:rPr>
      </w:pPr>
      <w:r>
        <w:rPr>
          <w:noProof/>
        </w:rPr>
        <w:drawing>
          <wp:inline distT="0" distB="0" distL="0" distR="0" wp14:anchorId="22C7ED95" wp14:editId="156DD677">
            <wp:extent cx="4197174" cy="1987200"/>
            <wp:effectExtent l="0" t="0" r="0" b="0"/>
            <wp:docPr id="1" name="Picture 1" descr="Git Branching Strategy | WaveMake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Branching Strategy | WaveMaker Do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9401" cy="1992989"/>
                    </a:xfrm>
                    <a:prstGeom prst="rect">
                      <a:avLst/>
                    </a:prstGeom>
                    <a:noFill/>
                    <a:ln>
                      <a:noFill/>
                    </a:ln>
                  </pic:spPr>
                </pic:pic>
              </a:graphicData>
            </a:graphic>
          </wp:inline>
        </w:drawing>
      </w:r>
    </w:p>
    <w:p w14:paraId="1398C92F" w14:textId="40046162" w:rsidR="005D164F" w:rsidRPr="00D508E9" w:rsidRDefault="005D164F" w:rsidP="007B1C43">
      <w:pPr>
        <w:rPr>
          <w:iCs/>
        </w:rPr>
      </w:pPr>
      <w:r>
        <w:rPr>
          <w:iCs/>
        </w:rPr>
        <w:t xml:space="preserve">Dit is mijn branching strategie </w:t>
      </w:r>
      <w:r w:rsidR="00302AC4">
        <w:rPr>
          <w:iCs/>
        </w:rPr>
        <w:t>m</w:t>
      </w:r>
      <w:r>
        <w:rPr>
          <w:iCs/>
        </w:rPr>
        <w:t>et de bugfix branches die hopelijk niet nodig zullen zijn, maar deze foto geeft dit niet goed aan maar voordat de master branch voortgezet wordt moet er eerst een van de feature branches in worden toegevoegd.</w:t>
      </w:r>
      <w:r w:rsidR="00787E0C">
        <w:rPr>
          <w:iCs/>
        </w:rPr>
        <w:t xml:space="preserve"> Dus ik zal voor iedere feature een andere branch maken en zodra de feature af is en getest is wordt deze samengevoegd met de masterbranch zodra het in de master branch is gemerged moet er natuurlijk ook getest worden of geen nieuwe features bestaande ding</w:t>
      </w:r>
      <w:r w:rsidR="00EF1B03">
        <w:rPr>
          <w:iCs/>
        </w:rPr>
        <w:t>en hebben kapotgemaakt of veranderd.</w:t>
      </w:r>
    </w:p>
    <w:p w14:paraId="72718478" w14:textId="77777777" w:rsidR="007B1C43" w:rsidRDefault="007B1C43" w:rsidP="007B1C43">
      <w:pPr>
        <w:rPr>
          <w:i/>
          <w:sz w:val="16"/>
          <w:szCs w:val="16"/>
        </w:rPr>
      </w:pPr>
    </w:p>
    <w:p w14:paraId="3C3BB713" w14:textId="795565EE" w:rsidR="007A2666" w:rsidRPr="009D7958" w:rsidRDefault="001400ED" w:rsidP="53F44E9F">
      <w:pPr>
        <w:rPr>
          <w:i/>
          <w:iCs/>
          <w:sz w:val="16"/>
          <w:szCs w:val="16"/>
        </w:rPr>
      </w:pPr>
      <w:r w:rsidRPr="53F44E9F">
        <w:rPr>
          <w:i/>
          <w:iCs/>
          <w:sz w:val="16"/>
          <w:szCs w:val="16"/>
        </w:rPr>
        <w:t>&lt;&lt;</w:t>
      </w:r>
      <w:r w:rsidR="00D3014E" w:rsidRPr="53F44E9F">
        <w:rPr>
          <w:i/>
          <w:iCs/>
          <w:sz w:val="16"/>
          <w:szCs w:val="16"/>
        </w:rPr>
        <w:t>Beschrijf h</w:t>
      </w:r>
      <w:r w:rsidR="007A2666" w:rsidRPr="53F44E9F">
        <w:rPr>
          <w:i/>
          <w:iCs/>
          <w:sz w:val="16"/>
          <w:szCs w:val="16"/>
        </w:rPr>
        <w:t xml:space="preserve">oe het archief </w:t>
      </w:r>
      <w:r w:rsidR="00D3014E" w:rsidRPr="53F44E9F">
        <w:rPr>
          <w:i/>
          <w:iCs/>
          <w:sz w:val="16"/>
          <w:szCs w:val="16"/>
        </w:rPr>
        <w:t>wordt ingericht</w:t>
      </w:r>
      <w:r w:rsidR="004418D9" w:rsidRPr="53F44E9F">
        <w:rPr>
          <w:i/>
          <w:iCs/>
          <w:sz w:val="16"/>
          <w:szCs w:val="16"/>
        </w:rPr>
        <w:t xml:space="preserve"> (bijvoorbeeld je GIT repository structuur met branching strategie)</w:t>
      </w:r>
      <w:r w:rsidR="00D3014E" w:rsidRPr="53F44E9F">
        <w:rPr>
          <w:i/>
          <w:iCs/>
          <w:sz w:val="16"/>
          <w:szCs w:val="16"/>
        </w:rPr>
        <w:t>.</w:t>
      </w:r>
      <w:r w:rsidR="007A2666" w:rsidRPr="53F44E9F">
        <w:rPr>
          <w:i/>
          <w:iCs/>
          <w:sz w:val="16"/>
          <w:szCs w:val="16"/>
        </w:rPr>
        <w:t xml:space="preserve"> </w:t>
      </w:r>
      <w:r w:rsidR="004418D9" w:rsidRPr="53F44E9F">
        <w:rPr>
          <w:i/>
          <w:iCs/>
          <w:sz w:val="16"/>
          <w:szCs w:val="16"/>
        </w:rPr>
        <w:t xml:space="preserve">Plaatjes over bijvoorbeeld je branching strategie kan hierbij </w:t>
      </w:r>
      <w:r w:rsidR="00407EB3" w:rsidRPr="53F44E9F">
        <w:rPr>
          <w:i/>
          <w:iCs/>
          <w:sz w:val="16"/>
          <w:szCs w:val="16"/>
        </w:rPr>
        <w:t>helpen. Beschrijf</w:t>
      </w:r>
      <w:r w:rsidR="00D3014E" w:rsidRPr="53F44E9F">
        <w:rPr>
          <w:i/>
          <w:iCs/>
          <w:sz w:val="16"/>
          <w:szCs w:val="16"/>
        </w:rPr>
        <w:t xml:space="preserve"> </w:t>
      </w:r>
      <w:r w:rsidR="004418D9" w:rsidRPr="53F44E9F">
        <w:rPr>
          <w:i/>
          <w:iCs/>
          <w:sz w:val="16"/>
          <w:szCs w:val="16"/>
        </w:rPr>
        <w:t xml:space="preserve">indien mogelijk </w:t>
      </w:r>
      <w:r w:rsidR="00D3014E" w:rsidRPr="53F44E9F">
        <w:rPr>
          <w:i/>
          <w:iCs/>
          <w:sz w:val="16"/>
          <w:szCs w:val="16"/>
        </w:rPr>
        <w:t>welke baselines en releases je voorziet.</w:t>
      </w:r>
      <w:r w:rsidRPr="53F44E9F">
        <w:rPr>
          <w:i/>
          <w:iCs/>
          <w:sz w:val="16"/>
          <w:szCs w:val="16"/>
        </w:rPr>
        <w:t>&gt;&gt;</w:t>
      </w:r>
    </w:p>
    <w:p w14:paraId="3C3BB714" w14:textId="77777777" w:rsidR="00B01BF3" w:rsidRDefault="00B01BF3" w:rsidP="00B01BF3"/>
    <w:p w14:paraId="3C3BB715" w14:textId="77777777" w:rsidR="00B01BF3" w:rsidRPr="00492252" w:rsidRDefault="00B01BF3" w:rsidP="00B01BF3"/>
    <w:p w14:paraId="3C3BB716" w14:textId="77777777" w:rsidR="00B01BF3" w:rsidRPr="00492252" w:rsidRDefault="00B01BF3" w:rsidP="00B01BF3"/>
    <w:p w14:paraId="3C3BB717" w14:textId="77777777" w:rsidR="00B01BF3" w:rsidRPr="00492252" w:rsidRDefault="00B01BF3" w:rsidP="00B01BF3"/>
    <w:p w14:paraId="3C3BB718" w14:textId="557B8150" w:rsidR="00B01BF3" w:rsidRPr="00492252" w:rsidRDefault="00B01BF3" w:rsidP="00B01BF3">
      <w:pPr>
        <w:pStyle w:val="Heading1"/>
      </w:pPr>
      <w:bookmarkStart w:id="79" w:name="_Toc327581064"/>
      <w:bookmarkStart w:id="80" w:name="_Toc327581614"/>
      <w:bookmarkStart w:id="81" w:name="_Toc327583394"/>
      <w:bookmarkStart w:id="82" w:name="_Toc339966133"/>
      <w:bookmarkStart w:id="83" w:name="_Toc90035035"/>
      <w:bookmarkStart w:id="84" w:name="_Toc127970968"/>
      <w:r w:rsidRPr="00492252">
        <w:lastRenderedPageBreak/>
        <w:t>Financiën</w:t>
      </w:r>
      <w:bookmarkEnd w:id="79"/>
      <w:bookmarkEnd w:id="80"/>
      <w:bookmarkEnd w:id="81"/>
      <w:bookmarkEnd w:id="82"/>
      <w:r w:rsidR="00B92D42">
        <w:t xml:space="preserve"> en Risico’s</w:t>
      </w:r>
      <w:bookmarkEnd w:id="83"/>
      <w:bookmarkEnd w:id="84"/>
    </w:p>
    <w:p w14:paraId="3C3BB719" w14:textId="77777777" w:rsidR="00B01BF3" w:rsidRPr="00492252" w:rsidRDefault="00B01BF3" w:rsidP="00B01BF3">
      <w:pPr>
        <w:pStyle w:val="Heading2"/>
      </w:pPr>
      <w:bookmarkStart w:id="85" w:name="_Toc327581065"/>
      <w:bookmarkStart w:id="86" w:name="_Toc327581615"/>
      <w:bookmarkStart w:id="87" w:name="_Toc327583395"/>
      <w:bookmarkStart w:id="88" w:name="_Toc339966134"/>
      <w:bookmarkStart w:id="89" w:name="_Toc90035036"/>
      <w:bookmarkStart w:id="90" w:name="_Toc127970969"/>
      <w:r w:rsidRPr="00492252">
        <w:t>Kostenbudget</w:t>
      </w:r>
      <w:bookmarkEnd w:id="85"/>
      <w:bookmarkEnd w:id="86"/>
      <w:bookmarkEnd w:id="87"/>
      <w:bookmarkEnd w:id="88"/>
      <w:bookmarkEnd w:id="89"/>
      <w:bookmarkEnd w:id="90"/>
      <w:r w:rsidRPr="00492252">
        <w:t xml:space="preserve"> </w:t>
      </w:r>
    </w:p>
    <w:p w14:paraId="55D95DE1" w14:textId="5634E2CA" w:rsidR="00A4359E" w:rsidRDefault="001400ED" w:rsidP="007A2666">
      <w:pPr>
        <w:rPr>
          <w:i/>
          <w:sz w:val="16"/>
          <w:szCs w:val="16"/>
        </w:rPr>
      </w:pPr>
      <w:r>
        <w:rPr>
          <w:i/>
          <w:sz w:val="16"/>
          <w:szCs w:val="16"/>
        </w:rPr>
        <w:t>&lt;&lt;</w:t>
      </w:r>
      <w:r w:rsidR="00A4359E">
        <w:rPr>
          <w:i/>
          <w:sz w:val="16"/>
          <w:szCs w:val="16"/>
        </w:rPr>
        <w:t xml:space="preserve"> Als specifieke kosten moeten worden gemaakt voor je project, geef deze dan aan. Denk aan extra hardware of software investeringen. Reguliere zaken zoals werkplek, je </w:t>
      </w:r>
      <w:r w:rsidR="00407EB3">
        <w:rPr>
          <w:i/>
          <w:sz w:val="16"/>
          <w:szCs w:val="16"/>
        </w:rPr>
        <w:t>stagevergoeding</w:t>
      </w:r>
      <w:r w:rsidR="00A4359E">
        <w:rPr>
          <w:i/>
          <w:sz w:val="16"/>
          <w:szCs w:val="16"/>
        </w:rPr>
        <w:t xml:space="preserve">, </w:t>
      </w:r>
      <w:r w:rsidR="00407EB3">
        <w:rPr>
          <w:i/>
          <w:sz w:val="16"/>
          <w:szCs w:val="16"/>
        </w:rPr>
        <w:t>etc.</w:t>
      </w:r>
      <w:r w:rsidR="00A4359E">
        <w:rPr>
          <w:i/>
          <w:sz w:val="16"/>
          <w:szCs w:val="16"/>
        </w:rPr>
        <w:t xml:space="preserve"> hoeven niet meegenomen te worden.</w:t>
      </w:r>
    </w:p>
    <w:p w14:paraId="3C3BB71B" w14:textId="71C1E44D" w:rsidR="007A2666" w:rsidRDefault="001400ED" w:rsidP="007A2666">
      <w:pPr>
        <w:rPr>
          <w:i/>
          <w:sz w:val="16"/>
          <w:szCs w:val="16"/>
        </w:rPr>
      </w:pPr>
      <w:r>
        <w:rPr>
          <w:i/>
          <w:sz w:val="16"/>
          <w:szCs w:val="16"/>
        </w:rPr>
        <w:t>&gt;&gt;</w:t>
      </w:r>
    </w:p>
    <w:p w14:paraId="36605F00" w14:textId="2B309D61" w:rsidR="00407390" w:rsidRPr="00545F1C" w:rsidRDefault="00407390" w:rsidP="007A2666">
      <w:pPr>
        <w:rPr>
          <w:iCs/>
        </w:rPr>
      </w:pPr>
      <w:r w:rsidRPr="00545F1C">
        <w:rPr>
          <w:iCs/>
        </w:rPr>
        <w:t>Ik voorzie geen specifieke of bijzonder</w:t>
      </w:r>
      <w:r w:rsidR="008D7A6B">
        <w:rPr>
          <w:iCs/>
        </w:rPr>
        <w:t>e</w:t>
      </w:r>
      <w:r w:rsidRPr="00545F1C">
        <w:rPr>
          <w:iCs/>
        </w:rPr>
        <w:t xml:space="preserve"> kosten bij dit project.</w:t>
      </w:r>
      <w:r w:rsidR="00545F1C" w:rsidRPr="00545F1C">
        <w:rPr>
          <w:iCs/>
        </w:rPr>
        <w:t xml:space="preserve"> </w:t>
      </w:r>
      <w:r w:rsidR="00E72F66">
        <w:rPr>
          <w:iCs/>
        </w:rPr>
        <w:t>Alleen mogelijke kosten voor een licentie of software als dat iets toevoegt aan het project</w:t>
      </w:r>
      <w:r w:rsidR="009541FC">
        <w:rPr>
          <w:iCs/>
        </w:rPr>
        <w:t xml:space="preserve"> zoals een vertaal API van bijvoorbeeld google maar dit zal blijken uit het onderzoek en als er wens is voor geen kosten te maken zal ik een gratis alternatief vinden</w:t>
      </w:r>
      <w:r w:rsidR="00F53AAF">
        <w:rPr>
          <w:iCs/>
        </w:rPr>
        <w:t>.</w:t>
      </w:r>
    </w:p>
    <w:p w14:paraId="3C3BB73E" w14:textId="77777777" w:rsidR="00247FB1" w:rsidRPr="00492252" w:rsidRDefault="00247FB1" w:rsidP="00247FB1">
      <w:bookmarkStart w:id="91" w:name="_Toc327581073"/>
      <w:bookmarkStart w:id="92" w:name="_Toc327581623"/>
      <w:bookmarkStart w:id="93" w:name="_Toc327583403"/>
    </w:p>
    <w:p w14:paraId="3C3BB73F" w14:textId="77777777" w:rsidR="00247FB1" w:rsidRDefault="00247FB1" w:rsidP="00247FB1">
      <w:pPr>
        <w:pStyle w:val="Heading2"/>
      </w:pPr>
      <w:bookmarkStart w:id="94" w:name="_Toc339966141"/>
      <w:bookmarkStart w:id="95" w:name="_Toc416948739"/>
      <w:bookmarkStart w:id="96" w:name="_Toc90035037"/>
      <w:bookmarkStart w:id="97" w:name="_Toc127970970"/>
      <w:r w:rsidRPr="00492252">
        <w:t>Risico’s en uitwijkactiviteiten</w:t>
      </w:r>
      <w:bookmarkEnd w:id="91"/>
      <w:bookmarkEnd w:id="92"/>
      <w:bookmarkEnd w:id="93"/>
      <w:bookmarkEnd w:id="94"/>
      <w:bookmarkEnd w:id="95"/>
      <w:bookmarkEnd w:id="96"/>
      <w:bookmarkEnd w:id="97"/>
    </w:p>
    <w:p w14:paraId="21A4F413" w14:textId="7906DD05" w:rsidR="00A4359E" w:rsidRDefault="00301CEE" w:rsidP="53F44E9F">
      <w:pPr>
        <w:rPr>
          <w:i/>
          <w:iCs/>
          <w:sz w:val="16"/>
          <w:szCs w:val="16"/>
        </w:rPr>
      </w:pPr>
      <w:r w:rsidRPr="53F44E9F">
        <w:rPr>
          <w:i/>
          <w:iCs/>
          <w:sz w:val="16"/>
          <w:szCs w:val="16"/>
        </w:rPr>
        <w:t>&lt;&lt;</w:t>
      </w:r>
      <w:r w:rsidR="00247FB1" w:rsidRPr="53F44E9F">
        <w:rPr>
          <w:i/>
          <w:iCs/>
          <w:sz w:val="16"/>
          <w:szCs w:val="16"/>
        </w:rPr>
        <w:t>Defin</w:t>
      </w:r>
      <w:r w:rsidR="000A2EBF" w:rsidRPr="53F44E9F">
        <w:rPr>
          <w:i/>
          <w:iCs/>
          <w:sz w:val="16"/>
          <w:szCs w:val="16"/>
        </w:rPr>
        <w:t>ieer risico’s. Wat heb je al in</w:t>
      </w:r>
      <w:r w:rsidR="00247FB1" w:rsidRPr="53F44E9F">
        <w:rPr>
          <w:i/>
          <w:iCs/>
          <w:sz w:val="16"/>
          <w:szCs w:val="16"/>
        </w:rPr>
        <w:t xml:space="preserve"> het plan opgenomen om het risico te beperken of te voorkomen</w:t>
      </w:r>
      <w:r w:rsidR="01032584" w:rsidRPr="53F44E9F">
        <w:rPr>
          <w:i/>
          <w:iCs/>
          <w:sz w:val="16"/>
          <w:szCs w:val="16"/>
        </w:rPr>
        <w:t>?</w:t>
      </w:r>
      <w:r w:rsidR="00247FB1" w:rsidRPr="53F44E9F">
        <w:rPr>
          <w:i/>
          <w:iCs/>
          <w:sz w:val="16"/>
          <w:szCs w:val="16"/>
        </w:rPr>
        <w:t xml:space="preserve"> Welke keuze wordt gemaakt wanneer het risico onverhoopt toch optreed</w:t>
      </w:r>
      <w:r w:rsidR="5C9078F2" w:rsidRPr="53F44E9F">
        <w:rPr>
          <w:i/>
          <w:iCs/>
          <w:sz w:val="16"/>
          <w:szCs w:val="16"/>
        </w:rPr>
        <w:t>t?</w:t>
      </w:r>
      <w:r w:rsidR="00407EB3" w:rsidRPr="53F44E9F">
        <w:rPr>
          <w:i/>
          <w:iCs/>
          <w:sz w:val="16"/>
          <w:szCs w:val="16"/>
        </w:rPr>
        <w:t xml:space="preserve"> Denk zowel aan organisatorische risico’s (zoals het plotseling wegvallen van de bedrijfsbegeleider) als ook meer inhoudelijke risico’s (bijvoorbeeld wat te doen als je tijdens je stage erachter komt dat het voor het bedrijf beter is om een externe applicatie aan te schaffen in plaats van de door jou te ontwikkelen applicatie)</w:t>
      </w:r>
      <w:r w:rsidR="3BDAB0B3" w:rsidRPr="53F44E9F">
        <w:rPr>
          <w:i/>
          <w:iCs/>
          <w:sz w:val="16"/>
          <w:szCs w:val="16"/>
        </w:rPr>
        <w:t>.</w:t>
      </w:r>
      <w:r w:rsidR="00407EB3" w:rsidRPr="53F44E9F">
        <w:rPr>
          <w:i/>
          <w:iCs/>
          <w:sz w:val="16"/>
          <w:szCs w:val="16"/>
        </w:rPr>
        <w:t xml:space="preserve"> </w:t>
      </w:r>
    </w:p>
    <w:p w14:paraId="2096E4C1" w14:textId="3CAD5846" w:rsidR="00A4359E" w:rsidRPr="00502259" w:rsidRDefault="00A4359E" w:rsidP="00247FB1">
      <w:pPr>
        <w:rPr>
          <w:i/>
          <w:sz w:val="16"/>
          <w:szCs w:val="16"/>
        </w:rPr>
      </w:pPr>
    </w:p>
    <w:p w14:paraId="61205543" w14:textId="7CB2ADF7" w:rsidR="00A4359E" w:rsidRDefault="00A4359E" w:rsidP="00247FB1">
      <w:pPr>
        <w:rPr>
          <w:i/>
          <w:sz w:val="16"/>
          <w:szCs w:val="16"/>
        </w:rPr>
      </w:pPr>
      <w:r>
        <w:rPr>
          <w:i/>
          <w:sz w:val="16"/>
          <w:szCs w:val="16"/>
        </w:rPr>
        <w:t xml:space="preserve">Denk aan </w:t>
      </w:r>
      <w:r w:rsidR="00407EB3">
        <w:rPr>
          <w:i/>
          <w:sz w:val="16"/>
          <w:szCs w:val="16"/>
        </w:rPr>
        <w:t>reële</w:t>
      </w:r>
      <w:r>
        <w:rPr>
          <w:i/>
          <w:sz w:val="16"/>
          <w:szCs w:val="16"/>
        </w:rPr>
        <w:t xml:space="preserve"> risico’s die je project daadwerkelijk kunnen </w:t>
      </w:r>
      <w:r w:rsidR="00407EB3">
        <w:rPr>
          <w:i/>
          <w:sz w:val="16"/>
          <w:szCs w:val="16"/>
        </w:rPr>
        <w:t>beïnvloeden</w:t>
      </w:r>
      <w:r>
        <w:rPr>
          <w:i/>
          <w:sz w:val="16"/>
          <w:szCs w:val="16"/>
        </w:rPr>
        <w:t xml:space="preserve">. Zo kan het risico zijn dat je bedrijfsbegeleider wegvalt, bijvoorbeeld door ziekte of doordat hij iets anders gaat doen. Is er dan een </w:t>
      </w:r>
      <w:r w:rsidR="00407EB3">
        <w:rPr>
          <w:i/>
          <w:sz w:val="16"/>
          <w:szCs w:val="16"/>
        </w:rPr>
        <w:t>back-up</w:t>
      </w:r>
      <w:r>
        <w:rPr>
          <w:i/>
          <w:sz w:val="16"/>
          <w:szCs w:val="16"/>
        </w:rPr>
        <w:t xml:space="preserve"> in het bedrijf ?</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7D6564FB" w:rsidR="00B01BF3" w:rsidRPr="00C63FDB" w:rsidRDefault="00407390" w:rsidP="00B01BF3">
            <w:pPr>
              <w:pStyle w:val="Tabelbody"/>
              <w:numPr>
                <w:ilvl w:val="0"/>
                <w:numId w:val="13"/>
              </w:numPr>
              <w:ind w:left="284" w:hanging="284"/>
              <w:rPr>
                <w:sz w:val="20"/>
              </w:rPr>
            </w:pPr>
            <w:r>
              <w:rPr>
                <w:sz w:val="20"/>
              </w:rPr>
              <w:t>Uitvallen stagebegeleider</w:t>
            </w:r>
          </w:p>
        </w:tc>
        <w:tc>
          <w:tcPr>
            <w:tcW w:w="3118" w:type="dxa"/>
            <w:vAlign w:val="center"/>
          </w:tcPr>
          <w:p w14:paraId="3C3BB747" w14:textId="7359BE93" w:rsidR="00B01BF3" w:rsidRPr="00C63FDB" w:rsidRDefault="0085347F" w:rsidP="00B01BF3">
            <w:pPr>
              <w:pStyle w:val="Tabelbody"/>
              <w:rPr>
                <w:sz w:val="20"/>
              </w:rPr>
            </w:pPr>
            <w:r>
              <w:rPr>
                <w:sz w:val="20"/>
              </w:rPr>
              <w:t>Back-up</w:t>
            </w:r>
            <w:r w:rsidR="00407390">
              <w:rPr>
                <w:sz w:val="20"/>
              </w:rPr>
              <w:t xml:space="preserve"> stagebegeleider</w:t>
            </w:r>
          </w:p>
        </w:tc>
        <w:tc>
          <w:tcPr>
            <w:tcW w:w="3119" w:type="dxa"/>
            <w:vAlign w:val="center"/>
          </w:tcPr>
          <w:p w14:paraId="3C3BB748" w14:textId="2FCEFB36" w:rsidR="00B01BF3" w:rsidRPr="00C63FDB" w:rsidRDefault="00407390" w:rsidP="00B01BF3">
            <w:pPr>
              <w:pStyle w:val="Tabelbody"/>
              <w:rPr>
                <w:sz w:val="20"/>
              </w:rPr>
            </w:pPr>
            <w:r>
              <w:rPr>
                <w:sz w:val="20"/>
              </w:rPr>
              <w:t>N</w:t>
            </w:r>
            <w:r w:rsidR="0085347F">
              <w:rPr>
                <w:sz w:val="20"/>
              </w:rPr>
              <w:t>.v.t.</w:t>
            </w:r>
          </w:p>
        </w:tc>
      </w:tr>
      <w:tr w:rsidR="00B01BF3" w:rsidRPr="00C63FDB" w14:paraId="3C3BB74D" w14:textId="77777777" w:rsidTr="00B01BF3">
        <w:trPr>
          <w:trHeight w:val="397"/>
        </w:trPr>
        <w:tc>
          <w:tcPr>
            <w:tcW w:w="3227" w:type="dxa"/>
            <w:vAlign w:val="center"/>
          </w:tcPr>
          <w:p w14:paraId="3C3BB74A" w14:textId="58638B08" w:rsidR="00B01BF3" w:rsidRPr="00C63FDB" w:rsidRDefault="00407390" w:rsidP="00B01BF3">
            <w:pPr>
              <w:pStyle w:val="Tabelbody"/>
              <w:numPr>
                <w:ilvl w:val="0"/>
                <w:numId w:val="13"/>
              </w:numPr>
              <w:ind w:left="284" w:hanging="284"/>
              <w:rPr>
                <w:sz w:val="20"/>
              </w:rPr>
            </w:pPr>
            <w:r>
              <w:rPr>
                <w:sz w:val="20"/>
              </w:rPr>
              <w:t xml:space="preserve">Externe oplossing </w:t>
            </w:r>
            <w:r w:rsidR="00B14D5F">
              <w:rPr>
                <w:sz w:val="20"/>
              </w:rPr>
              <w:t xml:space="preserve">van het </w:t>
            </w:r>
            <w:r>
              <w:rPr>
                <w:sz w:val="20"/>
              </w:rPr>
              <w:t>probleem</w:t>
            </w:r>
          </w:p>
        </w:tc>
        <w:tc>
          <w:tcPr>
            <w:tcW w:w="3118" w:type="dxa"/>
            <w:vAlign w:val="center"/>
          </w:tcPr>
          <w:p w14:paraId="3C3BB74B" w14:textId="42119E2A" w:rsidR="00B01BF3" w:rsidRPr="00C63FDB" w:rsidRDefault="000E69B2" w:rsidP="00B01BF3">
            <w:pPr>
              <w:pStyle w:val="Tabelbody"/>
              <w:rPr>
                <w:sz w:val="20"/>
              </w:rPr>
            </w:pPr>
            <w:r>
              <w:rPr>
                <w:sz w:val="20"/>
              </w:rPr>
              <w:t>Zelf met oplossingen komen</w:t>
            </w:r>
            <w:r w:rsidR="00C36A76">
              <w:rPr>
                <w:sz w:val="20"/>
              </w:rPr>
              <w:t xml:space="preserve"> of eventueel een andere opdracht aanpakken.</w:t>
            </w:r>
          </w:p>
        </w:tc>
        <w:tc>
          <w:tcPr>
            <w:tcW w:w="3119" w:type="dxa"/>
            <w:vAlign w:val="center"/>
          </w:tcPr>
          <w:p w14:paraId="3C3BB74C" w14:textId="4CD0F0F4" w:rsidR="00B01BF3" w:rsidRPr="00C63FDB" w:rsidRDefault="000E69B2" w:rsidP="00B01BF3">
            <w:pPr>
              <w:pStyle w:val="Tabelbody"/>
              <w:rPr>
                <w:sz w:val="20"/>
              </w:rPr>
            </w:pPr>
            <w:r>
              <w:rPr>
                <w:sz w:val="20"/>
              </w:rPr>
              <w:t>Goede voortgang laten zien bij onderzoek/opdracht</w:t>
            </w:r>
          </w:p>
        </w:tc>
      </w:tr>
      <w:tr w:rsidR="00B01BF3" w:rsidRPr="00C63FDB" w14:paraId="3C3BB751" w14:textId="77777777" w:rsidTr="00B01BF3">
        <w:trPr>
          <w:trHeight w:val="397"/>
        </w:trPr>
        <w:tc>
          <w:tcPr>
            <w:tcW w:w="3227" w:type="dxa"/>
            <w:vAlign w:val="center"/>
          </w:tcPr>
          <w:p w14:paraId="3C3BB74E" w14:textId="00C70607" w:rsidR="00B01BF3" w:rsidRPr="00C63FDB" w:rsidRDefault="009040D6" w:rsidP="009040D6">
            <w:pPr>
              <w:pStyle w:val="Tabelbody"/>
              <w:rPr>
                <w:sz w:val="20"/>
              </w:rPr>
            </w:pPr>
            <w:r>
              <w:rPr>
                <w:sz w:val="20"/>
              </w:rPr>
              <w:t xml:space="preserve">3   </w:t>
            </w:r>
            <w:r w:rsidR="00E31A8C">
              <w:rPr>
                <w:sz w:val="20"/>
              </w:rPr>
              <w:t>Onduidelijke specificaties</w:t>
            </w:r>
          </w:p>
        </w:tc>
        <w:tc>
          <w:tcPr>
            <w:tcW w:w="3118" w:type="dxa"/>
            <w:vAlign w:val="center"/>
          </w:tcPr>
          <w:p w14:paraId="3C3BB74F" w14:textId="4F25A3BA" w:rsidR="00B01BF3" w:rsidRPr="00C63FDB" w:rsidRDefault="00E31A8C" w:rsidP="00B01BF3">
            <w:pPr>
              <w:pStyle w:val="Tabelbody"/>
              <w:rPr>
                <w:sz w:val="20"/>
              </w:rPr>
            </w:pPr>
            <w:r>
              <w:rPr>
                <w:sz w:val="20"/>
              </w:rPr>
              <w:t xml:space="preserve">Terug naar de basis gaan en de specificaties nagaan </w:t>
            </w:r>
          </w:p>
        </w:tc>
        <w:tc>
          <w:tcPr>
            <w:tcW w:w="3119" w:type="dxa"/>
            <w:vAlign w:val="center"/>
          </w:tcPr>
          <w:p w14:paraId="3C3BB750" w14:textId="31FB75BF" w:rsidR="00B01BF3" w:rsidRPr="00C63FDB" w:rsidRDefault="00E31A8C" w:rsidP="00B01BF3">
            <w:pPr>
              <w:pStyle w:val="Tabelbody"/>
              <w:rPr>
                <w:sz w:val="20"/>
              </w:rPr>
            </w:pPr>
            <w:r>
              <w:rPr>
                <w:sz w:val="20"/>
              </w:rPr>
              <w:t>Duidelijk communicatie, goed na vragen</w:t>
            </w:r>
          </w:p>
        </w:tc>
      </w:tr>
    </w:tbl>
    <w:p w14:paraId="3C3BB752" w14:textId="77777777" w:rsidR="00B01BF3" w:rsidRPr="00195CBF" w:rsidRDefault="00B01BF3" w:rsidP="00B01BF3">
      <w:pPr>
        <w:rPr>
          <w:sz w:val="2"/>
          <w:szCs w:val="2"/>
        </w:rPr>
      </w:pPr>
    </w:p>
    <w:p w14:paraId="3C3BB753" w14:textId="00D6241C" w:rsidR="00244236" w:rsidRDefault="00244236">
      <w:pPr>
        <w:spacing w:after="200" w:line="276" w:lineRule="auto"/>
      </w:pPr>
      <w:r>
        <w:br w:type="page"/>
      </w:r>
    </w:p>
    <w:p w14:paraId="6072A8C5" w14:textId="0A682823" w:rsidR="00244236" w:rsidRPr="00492252" w:rsidRDefault="00244236" w:rsidP="00244236">
      <w:pPr>
        <w:pStyle w:val="Heading1"/>
      </w:pPr>
      <w:bookmarkStart w:id="98" w:name="_Toc90035038"/>
      <w:bookmarkStart w:id="99" w:name="_Toc127970971"/>
      <w:r>
        <w:lastRenderedPageBreak/>
        <w:t>Overig</w:t>
      </w:r>
      <w:bookmarkEnd w:id="98"/>
      <w:bookmarkEnd w:id="99"/>
    </w:p>
    <w:p w14:paraId="3233FE12" w14:textId="219B14EF" w:rsidR="00B01BF3" w:rsidRPr="00492252" w:rsidRDefault="00DC2474" w:rsidP="00DC2474">
      <w:r>
        <w:rPr>
          <w:i/>
          <w:sz w:val="16"/>
          <w:szCs w:val="16"/>
        </w:rPr>
        <w:t xml:space="preserve">&lt;&lt; </w:t>
      </w:r>
      <w:r w:rsidRPr="00DC2474">
        <w:rPr>
          <w:i/>
          <w:sz w:val="16"/>
          <w:szCs w:val="16"/>
        </w:rPr>
        <w:t>Beschrijf hier alles dat nog relevant is maar je niet ergens anders in het document kwijt kunt.</w:t>
      </w:r>
      <w:r>
        <w:rPr>
          <w:i/>
          <w:sz w:val="16"/>
          <w:szCs w:val="16"/>
        </w:rPr>
        <w:t>&gt;&gt;</w:t>
      </w:r>
    </w:p>
    <w:p w14:paraId="3C3BB754" w14:textId="77777777" w:rsidR="00B01BF3" w:rsidRDefault="00B01BF3" w:rsidP="00B01BF3"/>
    <w:p w14:paraId="3C3BB755" w14:textId="77777777" w:rsidR="00B01BF3" w:rsidRPr="00492252" w:rsidRDefault="00B01BF3" w:rsidP="00B01BF3"/>
    <w:p w14:paraId="3C3BB756" w14:textId="77777777" w:rsidR="00B01BF3" w:rsidRPr="00F51F42" w:rsidRDefault="00B01BF3" w:rsidP="00B01BF3"/>
    <w:p w14:paraId="3C3BB757" w14:textId="77777777" w:rsidR="00D57803" w:rsidRPr="00A05C95" w:rsidRDefault="00D57803">
      <w:pPr>
        <w:rPr>
          <w:rFonts w:cs="Arial"/>
        </w:rPr>
      </w:pPr>
    </w:p>
    <w:sectPr w:rsidR="00D57803" w:rsidRPr="00A05C95" w:rsidSect="002C61E6">
      <w:headerReference w:type="even" r:id="rId17"/>
      <w:headerReference w:type="default" r:id="rId18"/>
      <w:footerReference w:type="even" r:id="rId19"/>
      <w:footerReference w:type="default" r:id="rId20"/>
      <w:headerReference w:type="first" r:id="rId21"/>
      <w:footerReference w:type="first" r:id="rId22"/>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03DFA" w14:textId="77777777" w:rsidR="00C407C8" w:rsidRDefault="00C407C8">
      <w:r>
        <w:separator/>
      </w:r>
    </w:p>
  </w:endnote>
  <w:endnote w:type="continuationSeparator" w:id="0">
    <w:p w14:paraId="49CCE945" w14:textId="77777777" w:rsidR="00C407C8" w:rsidRDefault="00C4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1289" w14:textId="77777777" w:rsidR="0086189C" w:rsidRDefault="00861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42D294F"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C2454F">
      <w:rPr>
        <w:noProof/>
        <w:color w:val="82838A"/>
        <w:sz w:val="16"/>
        <w:szCs w:val="16"/>
      </w:rPr>
      <w:t xml:space="preserve">Projectplan </w:t>
    </w:r>
    <w:r w:rsidR="0086189C">
      <w:rPr>
        <w:noProof/>
        <w:color w:val="82838A"/>
        <w:sz w:val="16"/>
        <w:szCs w:val="16"/>
      </w:rPr>
      <w:t>V</w:t>
    </w:r>
    <w:r w:rsidR="00C2454F">
      <w:rPr>
        <w:noProof/>
        <w:color w:val="82838A"/>
        <w:sz w:val="16"/>
        <w:szCs w:val="16"/>
      </w:rPr>
      <w:t>e</w:t>
    </w:r>
    <w:r>
      <w:rPr>
        <w:color w:val="82838A"/>
        <w:sz w:val="16"/>
        <w:szCs w:val="16"/>
      </w:rPr>
      <w:fldChar w:fldCharType="end"/>
    </w:r>
    <w:r w:rsidR="0086189C">
      <w:rPr>
        <w:color w:val="82838A"/>
        <w:sz w:val="16"/>
        <w:szCs w:val="16"/>
      </w:rPr>
      <w:t>rtaalmodule</w:t>
    </w:r>
    <w:r>
      <w:rPr>
        <w:color w:val="82838A"/>
        <w:sz w:val="16"/>
      </w:rPr>
      <w:tab/>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2C61E6">
      <w:rPr>
        <w:noProof/>
        <w:color w:val="82838A"/>
        <w:sz w:val="16"/>
        <w:szCs w:val="16"/>
      </w:rPr>
      <w:t>2</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2C61E6">
      <w:rPr>
        <w:noProof/>
        <w:color w:val="82838A"/>
        <w:sz w:val="16"/>
        <w:szCs w:val="16"/>
      </w:rPr>
      <w:t>9</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CEC6" w14:textId="77777777" w:rsidR="0086189C" w:rsidRDefault="00861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190C" w14:textId="77777777" w:rsidR="00C407C8" w:rsidRDefault="00C407C8">
      <w:r>
        <w:separator/>
      </w:r>
    </w:p>
  </w:footnote>
  <w:footnote w:type="continuationSeparator" w:id="0">
    <w:p w14:paraId="3244A24C" w14:textId="77777777" w:rsidR="00C407C8" w:rsidRDefault="00C40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AF6F" w14:textId="77777777" w:rsidR="0086189C" w:rsidRDefault="00861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B7D40" w14:textId="77777777" w:rsidR="0086189C" w:rsidRDefault="00861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4EB86" w14:textId="77777777" w:rsidR="0086189C" w:rsidRDefault="00861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3110062">
    <w:abstractNumId w:val="3"/>
  </w:num>
  <w:num w:numId="2" w16cid:durableId="1794666577">
    <w:abstractNumId w:val="1"/>
  </w:num>
  <w:num w:numId="3" w16cid:durableId="1090857234">
    <w:abstractNumId w:val="4"/>
  </w:num>
  <w:num w:numId="4" w16cid:durableId="1832140377">
    <w:abstractNumId w:val="7"/>
  </w:num>
  <w:num w:numId="5" w16cid:durableId="1171526539">
    <w:abstractNumId w:val="6"/>
  </w:num>
  <w:num w:numId="6" w16cid:durableId="1045760016">
    <w:abstractNumId w:val="11"/>
  </w:num>
  <w:num w:numId="7" w16cid:durableId="910890352">
    <w:abstractNumId w:val="9"/>
  </w:num>
  <w:num w:numId="8" w16cid:durableId="669987414">
    <w:abstractNumId w:val="2"/>
  </w:num>
  <w:num w:numId="9" w16cid:durableId="1575969465">
    <w:abstractNumId w:val="0"/>
  </w:num>
  <w:num w:numId="10" w16cid:durableId="830944722">
    <w:abstractNumId w:val="5"/>
  </w:num>
  <w:num w:numId="11" w16cid:durableId="1158881187">
    <w:abstractNumId w:val="8"/>
  </w:num>
  <w:num w:numId="12" w16cid:durableId="1235123592">
    <w:abstractNumId w:val="10"/>
  </w:num>
  <w:num w:numId="13" w16cid:durableId="1408579448">
    <w:abstractNumId w:val="12"/>
  </w:num>
  <w:num w:numId="14" w16cid:durableId="13630936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9316681">
    <w:abstractNumId w:val="7"/>
  </w:num>
  <w:num w:numId="16" w16cid:durableId="1687558241">
    <w:abstractNumId w:val="7"/>
  </w:num>
  <w:num w:numId="17" w16cid:durableId="3354265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BF3"/>
    <w:rsid w:val="00000BE7"/>
    <w:rsid w:val="00020BCE"/>
    <w:rsid w:val="000224A9"/>
    <w:rsid w:val="00024011"/>
    <w:rsid w:val="000308BF"/>
    <w:rsid w:val="00030909"/>
    <w:rsid w:val="0003209D"/>
    <w:rsid w:val="00034D8F"/>
    <w:rsid w:val="00042035"/>
    <w:rsid w:val="0004301F"/>
    <w:rsid w:val="00054D3B"/>
    <w:rsid w:val="000563AD"/>
    <w:rsid w:val="00060E72"/>
    <w:rsid w:val="00063314"/>
    <w:rsid w:val="00063C3A"/>
    <w:rsid w:val="00063E91"/>
    <w:rsid w:val="0007393E"/>
    <w:rsid w:val="000830E8"/>
    <w:rsid w:val="00093859"/>
    <w:rsid w:val="00096061"/>
    <w:rsid w:val="000A0FC6"/>
    <w:rsid w:val="000A2EBF"/>
    <w:rsid w:val="000B2AFC"/>
    <w:rsid w:val="000B4700"/>
    <w:rsid w:val="000B7D09"/>
    <w:rsid w:val="000C2EDF"/>
    <w:rsid w:val="000C3500"/>
    <w:rsid w:val="000C3DA0"/>
    <w:rsid w:val="000C3E0F"/>
    <w:rsid w:val="000C7CB3"/>
    <w:rsid w:val="000D1E73"/>
    <w:rsid w:val="000D5F5D"/>
    <w:rsid w:val="000E145A"/>
    <w:rsid w:val="000E23C8"/>
    <w:rsid w:val="000E69B2"/>
    <w:rsid w:val="000F155E"/>
    <w:rsid w:val="000F4F9C"/>
    <w:rsid w:val="001018CD"/>
    <w:rsid w:val="00101E0B"/>
    <w:rsid w:val="001053A8"/>
    <w:rsid w:val="00106247"/>
    <w:rsid w:val="00110644"/>
    <w:rsid w:val="00113C96"/>
    <w:rsid w:val="001145D3"/>
    <w:rsid w:val="001150EE"/>
    <w:rsid w:val="0012034B"/>
    <w:rsid w:val="0012246B"/>
    <w:rsid w:val="001351C5"/>
    <w:rsid w:val="001400ED"/>
    <w:rsid w:val="001405CA"/>
    <w:rsid w:val="001415C9"/>
    <w:rsid w:val="001430FD"/>
    <w:rsid w:val="00146437"/>
    <w:rsid w:val="0015590D"/>
    <w:rsid w:val="00173EAD"/>
    <w:rsid w:val="001824C2"/>
    <w:rsid w:val="00184584"/>
    <w:rsid w:val="0019393B"/>
    <w:rsid w:val="00193B8B"/>
    <w:rsid w:val="0019429E"/>
    <w:rsid w:val="00195879"/>
    <w:rsid w:val="001A028F"/>
    <w:rsid w:val="001A6F2E"/>
    <w:rsid w:val="001A7EB0"/>
    <w:rsid w:val="001B58ED"/>
    <w:rsid w:val="001C01C3"/>
    <w:rsid w:val="001C5009"/>
    <w:rsid w:val="001C54DD"/>
    <w:rsid w:val="001D18D6"/>
    <w:rsid w:val="001D390C"/>
    <w:rsid w:val="001E00EE"/>
    <w:rsid w:val="001F5CF9"/>
    <w:rsid w:val="0020253B"/>
    <w:rsid w:val="0020300D"/>
    <w:rsid w:val="00210618"/>
    <w:rsid w:val="0021210D"/>
    <w:rsid w:val="002170D6"/>
    <w:rsid w:val="00222D5A"/>
    <w:rsid w:val="00226DE5"/>
    <w:rsid w:val="00232EB4"/>
    <w:rsid w:val="0023308A"/>
    <w:rsid w:val="00234889"/>
    <w:rsid w:val="00235518"/>
    <w:rsid w:val="002367B4"/>
    <w:rsid w:val="00237563"/>
    <w:rsid w:val="00244236"/>
    <w:rsid w:val="00244D4B"/>
    <w:rsid w:val="00247FB1"/>
    <w:rsid w:val="00251185"/>
    <w:rsid w:val="002533B3"/>
    <w:rsid w:val="002606A5"/>
    <w:rsid w:val="002627AF"/>
    <w:rsid w:val="00270B90"/>
    <w:rsid w:val="00270D8A"/>
    <w:rsid w:val="002721BB"/>
    <w:rsid w:val="002734D3"/>
    <w:rsid w:val="00286A54"/>
    <w:rsid w:val="002914B7"/>
    <w:rsid w:val="00294612"/>
    <w:rsid w:val="00294A69"/>
    <w:rsid w:val="00295B22"/>
    <w:rsid w:val="002A0764"/>
    <w:rsid w:val="002A1E55"/>
    <w:rsid w:val="002A60DE"/>
    <w:rsid w:val="002B3421"/>
    <w:rsid w:val="002B71A2"/>
    <w:rsid w:val="002C060D"/>
    <w:rsid w:val="002C120D"/>
    <w:rsid w:val="002C2482"/>
    <w:rsid w:val="002C580E"/>
    <w:rsid w:val="002C61E6"/>
    <w:rsid w:val="002C6B3B"/>
    <w:rsid w:val="002C6E81"/>
    <w:rsid w:val="002D184C"/>
    <w:rsid w:val="002D1EAB"/>
    <w:rsid w:val="002D41F3"/>
    <w:rsid w:val="002E25CA"/>
    <w:rsid w:val="002F38F1"/>
    <w:rsid w:val="002F3C69"/>
    <w:rsid w:val="00301CEE"/>
    <w:rsid w:val="00302335"/>
    <w:rsid w:val="00302AC4"/>
    <w:rsid w:val="003068C4"/>
    <w:rsid w:val="00306B62"/>
    <w:rsid w:val="00322B77"/>
    <w:rsid w:val="003250D4"/>
    <w:rsid w:val="0033144F"/>
    <w:rsid w:val="00335304"/>
    <w:rsid w:val="00340A02"/>
    <w:rsid w:val="00350270"/>
    <w:rsid w:val="0036508F"/>
    <w:rsid w:val="0037360B"/>
    <w:rsid w:val="00385FD3"/>
    <w:rsid w:val="00395FE0"/>
    <w:rsid w:val="003B02FD"/>
    <w:rsid w:val="003B4749"/>
    <w:rsid w:val="003C0BD9"/>
    <w:rsid w:val="003E30EA"/>
    <w:rsid w:val="00407390"/>
    <w:rsid w:val="00407EB3"/>
    <w:rsid w:val="00412EB1"/>
    <w:rsid w:val="0041775F"/>
    <w:rsid w:val="00420B4A"/>
    <w:rsid w:val="00424935"/>
    <w:rsid w:val="00424972"/>
    <w:rsid w:val="00430FCB"/>
    <w:rsid w:val="00432A69"/>
    <w:rsid w:val="00433EF5"/>
    <w:rsid w:val="00436FC1"/>
    <w:rsid w:val="004418D9"/>
    <w:rsid w:val="00443AF8"/>
    <w:rsid w:val="00444604"/>
    <w:rsid w:val="004459EC"/>
    <w:rsid w:val="004466E6"/>
    <w:rsid w:val="00457F5B"/>
    <w:rsid w:val="0046028C"/>
    <w:rsid w:val="00460707"/>
    <w:rsid w:val="00460A6A"/>
    <w:rsid w:val="004656AA"/>
    <w:rsid w:val="00471FC9"/>
    <w:rsid w:val="0047635A"/>
    <w:rsid w:val="00482707"/>
    <w:rsid w:val="0048390C"/>
    <w:rsid w:val="0048585C"/>
    <w:rsid w:val="004A0048"/>
    <w:rsid w:val="004A6EE7"/>
    <w:rsid w:val="004A7307"/>
    <w:rsid w:val="004B0818"/>
    <w:rsid w:val="004B1A31"/>
    <w:rsid w:val="004C1848"/>
    <w:rsid w:val="004C297B"/>
    <w:rsid w:val="004C466D"/>
    <w:rsid w:val="004C612B"/>
    <w:rsid w:val="004D0C31"/>
    <w:rsid w:val="004D17C6"/>
    <w:rsid w:val="004D28C5"/>
    <w:rsid w:val="004D2A02"/>
    <w:rsid w:val="004D4FEC"/>
    <w:rsid w:val="004E04B5"/>
    <w:rsid w:val="004E04F1"/>
    <w:rsid w:val="004E2CFA"/>
    <w:rsid w:val="004E49F3"/>
    <w:rsid w:val="004F4BD1"/>
    <w:rsid w:val="004F5097"/>
    <w:rsid w:val="00500ABE"/>
    <w:rsid w:val="00502259"/>
    <w:rsid w:val="00507C24"/>
    <w:rsid w:val="00513D01"/>
    <w:rsid w:val="00514DF5"/>
    <w:rsid w:val="00525933"/>
    <w:rsid w:val="005331F6"/>
    <w:rsid w:val="00545F1C"/>
    <w:rsid w:val="00553F2C"/>
    <w:rsid w:val="00554D09"/>
    <w:rsid w:val="00557111"/>
    <w:rsid w:val="00566F95"/>
    <w:rsid w:val="00583BD6"/>
    <w:rsid w:val="005B196B"/>
    <w:rsid w:val="005B77C4"/>
    <w:rsid w:val="005C1857"/>
    <w:rsid w:val="005D015E"/>
    <w:rsid w:val="005D1198"/>
    <w:rsid w:val="005D164F"/>
    <w:rsid w:val="005D52D1"/>
    <w:rsid w:val="005D75D8"/>
    <w:rsid w:val="005E6566"/>
    <w:rsid w:val="005F3405"/>
    <w:rsid w:val="005F3DD3"/>
    <w:rsid w:val="005F423E"/>
    <w:rsid w:val="005F66CA"/>
    <w:rsid w:val="005F7413"/>
    <w:rsid w:val="006007AD"/>
    <w:rsid w:val="006029B1"/>
    <w:rsid w:val="00602F66"/>
    <w:rsid w:val="00614FC4"/>
    <w:rsid w:val="00617E4F"/>
    <w:rsid w:val="006205A9"/>
    <w:rsid w:val="00622B49"/>
    <w:rsid w:val="00630DB7"/>
    <w:rsid w:val="006337E0"/>
    <w:rsid w:val="006353EE"/>
    <w:rsid w:val="0064144C"/>
    <w:rsid w:val="00646B65"/>
    <w:rsid w:val="0065070B"/>
    <w:rsid w:val="00653F87"/>
    <w:rsid w:val="00655073"/>
    <w:rsid w:val="00656A1C"/>
    <w:rsid w:val="00656E9F"/>
    <w:rsid w:val="00657A40"/>
    <w:rsid w:val="00661EE3"/>
    <w:rsid w:val="00671034"/>
    <w:rsid w:val="00671065"/>
    <w:rsid w:val="006753C6"/>
    <w:rsid w:val="00675405"/>
    <w:rsid w:val="00675B68"/>
    <w:rsid w:val="00680AEE"/>
    <w:rsid w:val="006832D0"/>
    <w:rsid w:val="0068547D"/>
    <w:rsid w:val="00685D63"/>
    <w:rsid w:val="00691808"/>
    <w:rsid w:val="00695ADB"/>
    <w:rsid w:val="006A18DB"/>
    <w:rsid w:val="006A5B45"/>
    <w:rsid w:val="006B1B79"/>
    <w:rsid w:val="006B2C8B"/>
    <w:rsid w:val="006C1EB4"/>
    <w:rsid w:val="006E360A"/>
    <w:rsid w:val="006E7221"/>
    <w:rsid w:val="006F3A82"/>
    <w:rsid w:val="007001E7"/>
    <w:rsid w:val="007017E5"/>
    <w:rsid w:val="0070596F"/>
    <w:rsid w:val="00726FD0"/>
    <w:rsid w:val="00740231"/>
    <w:rsid w:val="0074074D"/>
    <w:rsid w:val="00744E07"/>
    <w:rsid w:val="0074532B"/>
    <w:rsid w:val="00751665"/>
    <w:rsid w:val="00755033"/>
    <w:rsid w:val="00755310"/>
    <w:rsid w:val="0075576F"/>
    <w:rsid w:val="00756834"/>
    <w:rsid w:val="00763466"/>
    <w:rsid w:val="00775EF0"/>
    <w:rsid w:val="00776C46"/>
    <w:rsid w:val="007859E3"/>
    <w:rsid w:val="00785CF9"/>
    <w:rsid w:val="00787032"/>
    <w:rsid w:val="00787E0C"/>
    <w:rsid w:val="00793C71"/>
    <w:rsid w:val="007944E2"/>
    <w:rsid w:val="00794711"/>
    <w:rsid w:val="00796FFA"/>
    <w:rsid w:val="007A0544"/>
    <w:rsid w:val="007A0969"/>
    <w:rsid w:val="007A12C1"/>
    <w:rsid w:val="007A2666"/>
    <w:rsid w:val="007A4993"/>
    <w:rsid w:val="007A7519"/>
    <w:rsid w:val="007A7812"/>
    <w:rsid w:val="007B14B6"/>
    <w:rsid w:val="007B1C43"/>
    <w:rsid w:val="007B3278"/>
    <w:rsid w:val="007B4404"/>
    <w:rsid w:val="007B6171"/>
    <w:rsid w:val="007C2D67"/>
    <w:rsid w:val="007C5568"/>
    <w:rsid w:val="007C58BD"/>
    <w:rsid w:val="007D6664"/>
    <w:rsid w:val="007E6E12"/>
    <w:rsid w:val="007F1590"/>
    <w:rsid w:val="007F2298"/>
    <w:rsid w:val="007F610A"/>
    <w:rsid w:val="00804604"/>
    <w:rsid w:val="00804E95"/>
    <w:rsid w:val="0082052D"/>
    <w:rsid w:val="00822E6A"/>
    <w:rsid w:val="0084065C"/>
    <w:rsid w:val="00841390"/>
    <w:rsid w:val="00841D6F"/>
    <w:rsid w:val="00851AF0"/>
    <w:rsid w:val="0085347F"/>
    <w:rsid w:val="00853B99"/>
    <w:rsid w:val="0086189C"/>
    <w:rsid w:val="008628C4"/>
    <w:rsid w:val="00865FA8"/>
    <w:rsid w:val="00876C98"/>
    <w:rsid w:val="00881F19"/>
    <w:rsid w:val="008823C7"/>
    <w:rsid w:val="00882850"/>
    <w:rsid w:val="00883804"/>
    <w:rsid w:val="0088441F"/>
    <w:rsid w:val="00885207"/>
    <w:rsid w:val="00887333"/>
    <w:rsid w:val="008921F6"/>
    <w:rsid w:val="008950EB"/>
    <w:rsid w:val="0089516A"/>
    <w:rsid w:val="008956C3"/>
    <w:rsid w:val="00896793"/>
    <w:rsid w:val="008A2846"/>
    <w:rsid w:val="008A596F"/>
    <w:rsid w:val="008A671F"/>
    <w:rsid w:val="008B3DAD"/>
    <w:rsid w:val="008B471A"/>
    <w:rsid w:val="008C0661"/>
    <w:rsid w:val="008C2433"/>
    <w:rsid w:val="008C3A46"/>
    <w:rsid w:val="008C6357"/>
    <w:rsid w:val="008C7D9D"/>
    <w:rsid w:val="008D3EDE"/>
    <w:rsid w:val="008D4908"/>
    <w:rsid w:val="008D7A6B"/>
    <w:rsid w:val="008E2487"/>
    <w:rsid w:val="008E42CF"/>
    <w:rsid w:val="008E6A7B"/>
    <w:rsid w:val="008E6BBB"/>
    <w:rsid w:val="008F525D"/>
    <w:rsid w:val="008F5B46"/>
    <w:rsid w:val="009040D6"/>
    <w:rsid w:val="009165CE"/>
    <w:rsid w:val="0091706E"/>
    <w:rsid w:val="00927CF3"/>
    <w:rsid w:val="0093844A"/>
    <w:rsid w:val="00942EBA"/>
    <w:rsid w:val="0094479F"/>
    <w:rsid w:val="00947A37"/>
    <w:rsid w:val="00950489"/>
    <w:rsid w:val="00951093"/>
    <w:rsid w:val="00953E8F"/>
    <w:rsid w:val="009541FC"/>
    <w:rsid w:val="00972E80"/>
    <w:rsid w:val="009756A9"/>
    <w:rsid w:val="00980B65"/>
    <w:rsid w:val="009861A1"/>
    <w:rsid w:val="0099486A"/>
    <w:rsid w:val="009967F1"/>
    <w:rsid w:val="009A0049"/>
    <w:rsid w:val="009A040D"/>
    <w:rsid w:val="009A1ED3"/>
    <w:rsid w:val="009A29E5"/>
    <w:rsid w:val="009A2BB4"/>
    <w:rsid w:val="009A70A2"/>
    <w:rsid w:val="009B0977"/>
    <w:rsid w:val="009B449B"/>
    <w:rsid w:val="009B61C2"/>
    <w:rsid w:val="009B721D"/>
    <w:rsid w:val="009C2606"/>
    <w:rsid w:val="009C5F33"/>
    <w:rsid w:val="009C764A"/>
    <w:rsid w:val="009D6FB9"/>
    <w:rsid w:val="009E1FC3"/>
    <w:rsid w:val="00A0051C"/>
    <w:rsid w:val="00A03EF3"/>
    <w:rsid w:val="00A05C95"/>
    <w:rsid w:val="00A1147D"/>
    <w:rsid w:val="00A134F8"/>
    <w:rsid w:val="00A14DFE"/>
    <w:rsid w:val="00A158FE"/>
    <w:rsid w:val="00A15C9D"/>
    <w:rsid w:val="00A1744B"/>
    <w:rsid w:val="00A21F43"/>
    <w:rsid w:val="00A22384"/>
    <w:rsid w:val="00A40856"/>
    <w:rsid w:val="00A4359E"/>
    <w:rsid w:val="00A44FB0"/>
    <w:rsid w:val="00A54EA2"/>
    <w:rsid w:val="00A57D6E"/>
    <w:rsid w:val="00A623F3"/>
    <w:rsid w:val="00A670D5"/>
    <w:rsid w:val="00A71C1C"/>
    <w:rsid w:val="00A744FE"/>
    <w:rsid w:val="00A805CE"/>
    <w:rsid w:val="00A809F3"/>
    <w:rsid w:val="00A82817"/>
    <w:rsid w:val="00A83907"/>
    <w:rsid w:val="00A9429D"/>
    <w:rsid w:val="00A9544C"/>
    <w:rsid w:val="00A97F5B"/>
    <w:rsid w:val="00AA27F9"/>
    <w:rsid w:val="00AB44AC"/>
    <w:rsid w:val="00AC5518"/>
    <w:rsid w:val="00AC5728"/>
    <w:rsid w:val="00AC6176"/>
    <w:rsid w:val="00AC6403"/>
    <w:rsid w:val="00AD0F45"/>
    <w:rsid w:val="00AD4032"/>
    <w:rsid w:val="00AD5D4B"/>
    <w:rsid w:val="00AD74D6"/>
    <w:rsid w:val="00AE1506"/>
    <w:rsid w:val="00AE4D1E"/>
    <w:rsid w:val="00AF139D"/>
    <w:rsid w:val="00B01BF3"/>
    <w:rsid w:val="00B04AE1"/>
    <w:rsid w:val="00B056CA"/>
    <w:rsid w:val="00B07131"/>
    <w:rsid w:val="00B14C16"/>
    <w:rsid w:val="00B14D5F"/>
    <w:rsid w:val="00B17A21"/>
    <w:rsid w:val="00B21C65"/>
    <w:rsid w:val="00B301B7"/>
    <w:rsid w:val="00B31CF8"/>
    <w:rsid w:val="00B335D0"/>
    <w:rsid w:val="00B360AD"/>
    <w:rsid w:val="00B363FC"/>
    <w:rsid w:val="00B3723B"/>
    <w:rsid w:val="00B37CE9"/>
    <w:rsid w:val="00B431AC"/>
    <w:rsid w:val="00B43C53"/>
    <w:rsid w:val="00B53169"/>
    <w:rsid w:val="00B6071D"/>
    <w:rsid w:val="00B617D7"/>
    <w:rsid w:val="00B62C19"/>
    <w:rsid w:val="00B657CE"/>
    <w:rsid w:val="00B65822"/>
    <w:rsid w:val="00B80DCB"/>
    <w:rsid w:val="00B92D42"/>
    <w:rsid w:val="00BB6BD2"/>
    <w:rsid w:val="00BC52F1"/>
    <w:rsid w:val="00BD2A96"/>
    <w:rsid w:val="00BE6499"/>
    <w:rsid w:val="00BF22C8"/>
    <w:rsid w:val="00BF7D7B"/>
    <w:rsid w:val="00C026A4"/>
    <w:rsid w:val="00C079AD"/>
    <w:rsid w:val="00C12BA3"/>
    <w:rsid w:val="00C15DCA"/>
    <w:rsid w:val="00C21538"/>
    <w:rsid w:val="00C217CC"/>
    <w:rsid w:val="00C2454F"/>
    <w:rsid w:val="00C249A3"/>
    <w:rsid w:val="00C24AB4"/>
    <w:rsid w:val="00C279D3"/>
    <w:rsid w:val="00C27C64"/>
    <w:rsid w:val="00C36A76"/>
    <w:rsid w:val="00C37DB5"/>
    <w:rsid w:val="00C407C8"/>
    <w:rsid w:val="00C40B56"/>
    <w:rsid w:val="00C45012"/>
    <w:rsid w:val="00C50C8D"/>
    <w:rsid w:val="00C52ED4"/>
    <w:rsid w:val="00C54489"/>
    <w:rsid w:val="00C54DA0"/>
    <w:rsid w:val="00C655B4"/>
    <w:rsid w:val="00C700FD"/>
    <w:rsid w:val="00C707E6"/>
    <w:rsid w:val="00C70F42"/>
    <w:rsid w:val="00C712F5"/>
    <w:rsid w:val="00C73ECC"/>
    <w:rsid w:val="00C9145D"/>
    <w:rsid w:val="00C93FAF"/>
    <w:rsid w:val="00C948B7"/>
    <w:rsid w:val="00CA7216"/>
    <w:rsid w:val="00CA737A"/>
    <w:rsid w:val="00CB4607"/>
    <w:rsid w:val="00CB62DF"/>
    <w:rsid w:val="00CB6438"/>
    <w:rsid w:val="00CC07E9"/>
    <w:rsid w:val="00CC24D7"/>
    <w:rsid w:val="00CC2BAF"/>
    <w:rsid w:val="00CC4C49"/>
    <w:rsid w:val="00CC4FE4"/>
    <w:rsid w:val="00CC6A01"/>
    <w:rsid w:val="00CD444C"/>
    <w:rsid w:val="00CE3A17"/>
    <w:rsid w:val="00CE664D"/>
    <w:rsid w:val="00CE7887"/>
    <w:rsid w:val="00CF0747"/>
    <w:rsid w:val="00CF2B1E"/>
    <w:rsid w:val="00CF38D7"/>
    <w:rsid w:val="00CF5DBE"/>
    <w:rsid w:val="00D07914"/>
    <w:rsid w:val="00D14F37"/>
    <w:rsid w:val="00D1744E"/>
    <w:rsid w:val="00D200FF"/>
    <w:rsid w:val="00D21B2F"/>
    <w:rsid w:val="00D246E6"/>
    <w:rsid w:val="00D3014E"/>
    <w:rsid w:val="00D35692"/>
    <w:rsid w:val="00D35DC9"/>
    <w:rsid w:val="00D36D14"/>
    <w:rsid w:val="00D4484C"/>
    <w:rsid w:val="00D45DED"/>
    <w:rsid w:val="00D508E9"/>
    <w:rsid w:val="00D55CEE"/>
    <w:rsid w:val="00D562B9"/>
    <w:rsid w:val="00D57803"/>
    <w:rsid w:val="00D61AD1"/>
    <w:rsid w:val="00D629B9"/>
    <w:rsid w:val="00D66FAE"/>
    <w:rsid w:val="00D728DE"/>
    <w:rsid w:val="00D7301D"/>
    <w:rsid w:val="00D75040"/>
    <w:rsid w:val="00D861E5"/>
    <w:rsid w:val="00D92460"/>
    <w:rsid w:val="00D92575"/>
    <w:rsid w:val="00DA13D2"/>
    <w:rsid w:val="00DA1DFE"/>
    <w:rsid w:val="00DA7F6A"/>
    <w:rsid w:val="00DB6E86"/>
    <w:rsid w:val="00DC1622"/>
    <w:rsid w:val="00DC2474"/>
    <w:rsid w:val="00DD03ED"/>
    <w:rsid w:val="00DD125F"/>
    <w:rsid w:val="00DD2897"/>
    <w:rsid w:val="00DD2B34"/>
    <w:rsid w:val="00DE27D5"/>
    <w:rsid w:val="00DE37CB"/>
    <w:rsid w:val="00DF3C60"/>
    <w:rsid w:val="00E04A4B"/>
    <w:rsid w:val="00E058D5"/>
    <w:rsid w:val="00E13C10"/>
    <w:rsid w:val="00E221A3"/>
    <w:rsid w:val="00E22A42"/>
    <w:rsid w:val="00E23723"/>
    <w:rsid w:val="00E26955"/>
    <w:rsid w:val="00E30BF3"/>
    <w:rsid w:val="00E30CFE"/>
    <w:rsid w:val="00E31A8C"/>
    <w:rsid w:val="00E32745"/>
    <w:rsid w:val="00E33343"/>
    <w:rsid w:val="00E35CDA"/>
    <w:rsid w:val="00E37A68"/>
    <w:rsid w:val="00E419BE"/>
    <w:rsid w:val="00E56869"/>
    <w:rsid w:val="00E6030B"/>
    <w:rsid w:val="00E66F73"/>
    <w:rsid w:val="00E72D9B"/>
    <w:rsid w:val="00E72F66"/>
    <w:rsid w:val="00E74C0F"/>
    <w:rsid w:val="00E846C3"/>
    <w:rsid w:val="00E85E03"/>
    <w:rsid w:val="00E86533"/>
    <w:rsid w:val="00E91744"/>
    <w:rsid w:val="00E931D5"/>
    <w:rsid w:val="00E933BB"/>
    <w:rsid w:val="00E94379"/>
    <w:rsid w:val="00E95CB0"/>
    <w:rsid w:val="00EA24BE"/>
    <w:rsid w:val="00EA2A65"/>
    <w:rsid w:val="00EA2D34"/>
    <w:rsid w:val="00EA4BC8"/>
    <w:rsid w:val="00EB0F99"/>
    <w:rsid w:val="00EB266A"/>
    <w:rsid w:val="00EB6189"/>
    <w:rsid w:val="00EC0933"/>
    <w:rsid w:val="00ED5DC6"/>
    <w:rsid w:val="00EE1EE3"/>
    <w:rsid w:val="00EE3C52"/>
    <w:rsid w:val="00EE7E76"/>
    <w:rsid w:val="00EF1B03"/>
    <w:rsid w:val="00EF22DA"/>
    <w:rsid w:val="00EF4798"/>
    <w:rsid w:val="00F022FF"/>
    <w:rsid w:val="00F11853"/>
    <w:rsid w:val="00F2326D"/>
    <w:rsid w:val="00F25694"/>
    <w:rsid w:val="00F32384"/>
    <w:rsid w:val="00F34ADB"/>
    <w:rsid w:val="00F3771B"/>
    <w:rsid w:val="00F37828"/>
    <w:rsid w:val="00F37C45"/>
    <w:rsid w:val="00F45483"/>
    <w:rsid w:val="00F53AAF"/>
    <w:rsid w:val="00F565FF"/>
    <w:rsid w:val="00F5678C"/>
    <w:rsid w:val="00F6002B"/>
    <w:rsid w:val="00F60D22"/>
    <w:rsid w:val="00F644E9"/>
    <w:rsid w:val="00F70FF4"/>
    <w:rsid w:val="00F71198"/>
    <w:rsid w:val="00F733B7"/>
    <w:rsid w:val="00F81A4A"/>
    <w:rsid w:val="00F82BD2"/>
    <w:rsid w:val="00F8355E"/>
    <w:rsid w:val="00F8617B"/>
    <w:rsid w:val="00F86EFF"/>
    <w:rsid w:val="00F90347"/>
    <w:rsid w:val="00FA344D"/>
    <w:rsid w:val="00FA46E6"/>
    <w:rsid w:val="00FA62FC"/>
    <w:rsid w:val="00FB005F"/>
    <w:rsid w:val="00FB3743"/>
    <w:rsid w:val="00FB4F47"/>
    <w:rsid w:val="00FB6666"/>
    <w:rsid w:val="00FC1597"/>
    <w:rsid w:val="00FC7A6B"/>
    <w:rsid w:val="00FD72ED"/>
    <w:rsid w:val="00FE024A"/>
    <w:rsid w:val="00FE37BD"/>
    <w:rsid w:val="00FF0AD9"/>
    <w:rsid w:val="00FF6082"/>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BB597"/>
  <w15:docId w15:val="{6A2D9817-2875-4953-AB36-275C5767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828"/>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character" w:styleId="Hyperlink">
    <w:name w:val="Hyperlink"/>
    <w:basedOn w:val="DefaultParagraphFont"/>
    <w:uiPriority w:val="99"/>
    <w:unhideWhenUsed/>
    <w:rsid w:val="00FB005F"/>
    <w:rPr>
      <w:color w:val="0000FF" w:themeColor="hyperlink"/>
      <w:u w:val="single"/>
    </w:rPr>
  </w:style>
  <w:style w:type="character" w:styleId="UnresolvedMention">
    <w:name w:val="Unresolved Mention"/>
    <w:basedOn w:val="DefaultParagraphFont"/>
    <w:uiPriority w:val="99"/>
    <w:semiHidden/>
    <w:unhideWhenUsed/>
    <w:rsid w:val="00FB005F"/>
    <w:rPr>
      <w:color w:val="605E5C"/>
      <w:shd w:val="clear" w:color="auto" w:fill="E1DFDD"/>
    </w:rPr>
  </w:style>
  <w:style w:type="paragraph" w:styleId="TOCHeading">
    <w:name w:val="TOC Heading"/>
    <w:basedOn w:val="Heading1"/>
    <w:next w:val="Normal"/>
    <w:uiPriority w:val="39"/>
    <w:unhideWhenUsed/>
    <w:qFormat/>
    <w:rsid w:val="00D92460"/>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D92460"/>
    <w:pPr>
      <w:spacing w:after="100"/>
      <w:ind w:left="400"/>
    </w:pPr>
  </w:style>
  <w:style w:type="paragraph" w:styleId="Revision">
    <w:name w:val="Revision"/>
    <w:hidden/>
    <w:uiPriority w:val="99"/>
    <w:semiHidden/>
    <w:rsid w:val="004F4BD1"/>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rancoishaan@gmail.co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aan@performation.com" TargetMode="External"/><Relationship Id="rId22"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9F821D56-0F38-46A4-81A9-57FBF77B54E2}">
  <ds:schemaRefs>
    <ds:schemaRef ds:uri="http://schemas.openxmlformats.org/officeDocument/2006/bibliography"/>
  </ds:schemaRefs>
</ds:datastoreItem>
</file>

<file path=customXml/itemProps4.xml><?xml version="1.0" encoding="utf-8"?>
<ds:datastoreItem xmlns:ds="http://schemas.openxmlformats.org/officeDocument/2006/customXml" ds:itemID="{33B950BB-BA52-48F2-A5FC-D60139213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5412</TotalTime>
  <Pages>16</Pages>
  <Words>5578</Words>
  <Characters>31798</Characters>
  <Application>Microsoft Office Word</Application>
  <DocSecurity>0</DocSecurity>
  <Lines>264</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dc:description/>
  <cp:lastModifiedBy>Francois Haan</cp:lastModifiedBy>
  <cp:revision>72</cp:revision>
  <cp:lastPrinted>2015-12-15T15:19:00Z</cp:lastPrinted>
  <dcterms:created xsi:type="dcterms:W3CDTF">2021-12-06T08:14:00Z</dcterms:created>
  <dcterms:modified xsi:type="dcterms:W3CDTF">2023-04-07T13:38:00Z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